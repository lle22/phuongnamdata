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F08EA" w14:textId="77777777" w:rsidR="00C8277C" w:rsidRPr="00C8277C" w:rsidRDefault="00C8277C" w:rsidP="00C8277C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C8277C">
        <w:rPr>
          <w:rFonts w:ascii="Times New Roman" w:hAnsi="Times New Roman" w:cs="Times New Roman"/>
          <w:sz w:val="28"/>
          <w:szCs w:val="28"/>
        </w:rPr>
        <w:t>HỢP ĐỒNG MUA BÁN</w:t>
      </w:r>
    </w:p>
    <w:p w14:paraId="32C5F624" w14:textId="77777777" w:rsidR="00C8277C" w:rsidRPr="00C8277C" w:rsidRDefault="00C8277C" w:rsidP="00C8277C">
      <w:pPr>
        <w:pStyle w:val="Heading1"/>
        <w:spacing w:before="0"/>
        <w:jc w:val="center"/>
        <w:rPr>
          <w:rFonts w:ascii="Times New Roman" w:eastAsia="Times New Roman" w:hAnsi="Times New Roman" w:cs="Times New Roman"/>
          <w:i/>
          <w:color w:val="auto"/>
        </w:rPr>
      </w:pPr>
      <w:r w:rsidRPr="00C8277C">
        <w:rPr>
          <w:rFonts w:ascii="Times New Roman" w:eastAsia="Times New Roman" w:hAnsi="Times New Roman" w:cs="Times New Roman"/>
          <w:i/>
          <w:color w:val="auto"/>
        </w:rPr>
        <w:t>SALES CONTRACT</w:t>
      </w:r>
    </w:p>
    <w:p w14:paraId="6F808397" w14:textId="77777777" w:rsidR="00C8277C" w:rsidRPr="003D34FD" w:rsidRDefault="00C8277C" w:rsidP="00C8277C">
      <w:pPr>
        <w:pStyle w:val="Title"/>
        <w:rPr>
          <w:b/>
          <w:bCs/>
          <w:sz w:val="34"/>
          <w:szCs w:val="40"/>
        </w:rPr>
      </w:pP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>/</w:t>
      </w:r>
      <w:r w:rsidRPr="002666F5">
        <w:rPr>
          <w:i/>
          <w:szCs w:val="20"/>
        </w:rPr>
        <w:t>No.</w:t>
      </w:r>
      <w:r w:rsidRPr="003D34FD">
        <w:rPr>
          <w:szCs w:val="20"/>
        </w:rPr>
        <w:t xml:space="preserve">: </w:t>
      </w:r>
      <w:r w:rsidR="0014190E">
        <w:rPr>
          <w:sz w:val="22"/>
          <w:szCs w:val="22"/>
        </w:rPr>
        <w:t>08</w:t>
      </w:r>
      <w:r>
        <w:rPr>
          <w:sz w:val="22"/>
          <w:szCs w:val="22"/>
        </w:rPr>
        <w:t>2016/LAC-</w:t>
      </w:r>
      <w:r w:rsidR="009B13B1">
        <w:rPr>
          <w:sz w:val="22"/>
          <w:szCs w:val="22"/>
        </w:rPr>
        <w:t>PN</w:t>
      </w:r>
    </w:p>
    <w:p w14:paraId="304520C2" w14:textId="77777777" w:rsidR="00C8277C" w:rsidRPr="003D34FD" w:rsidRDefault="00C8277C" w:rsidP="00C8277C">
      <w:pPr>
        <w:jc w:val="both"/>
        <w:rPr>
          <w:b/>
          <w:bCs/>
          <w:sz w:val="22"/>
          <w:szCs w:val="24"/>
        </w:rPr>
      </w:pPr>
    </w:p>
    <w:p w14:paraId="67067157" w14:textId="165A0D29" w:rsidR="00C8277C" w:rsidRPr="00950D38" w:rsidRDefault="00C8277C" w:rsidP="00C8277C">
      <w:pPr>
        <w:jc w:val="both"/>
        <w:rPr>
          <w:sz w:val="22"/>
          <w:szCs w:val="22"/>
        </w:rPr>
      </w:pPr>
      <w:proofErr w:type="spellStart"/>
      <w:r w:rsidRPr="003D34FD">
        <w:rPr>
          <w:sz w:val="22"/>
          <w:szCs w:val="22"/>
        </w:rPr>
        <w:t>Hôm</w:t>
      </w:r>
      <w:proofErr w:type="spellEnd"/>
      <w:r w:rsidRPr="003D34FD">
        <w:rPr>
          <w:sz w:val="22"/>
          <w:szCs w:val="22"/>
        </w:rPr>
        <w:t xml:space="preserve"> nay </w:t>
      </w:r>
      <w:r w:rsidR="00FE3C04">
        <w:rPr>
          <w:sz w:val="22"/>
          <w:szCs w:val="22"/>
        </w:rPr>
        <w:t>25</w:t>
      </w:r>
      <w:r w:rsidR="00B54722" w:rsidRPr="00950D38">
        <w:rPr>
          <w:sz w:val="22"/>
          <w:szCs w:val="22"/>
        </w:rPr>
        <w:t xml:space="preserve"> </w:t>
      </w:r>
      <w:proofErr w:type="spellStart"/>
      <w:r w:rsidRPr="00950D38">
        <w:rPr>
          <w:sz w:val="22"/>
          <w:szCs w:val="22"/>
        </w:rPr>
        <w:t>ngày</w:t>
      </w:r>
      <w:proofErr w:type="spellEnd"/>
      <w:r w:rsidR="00B54722" w:rsidRPr="00950D38">
        <w:rPr>
          <w:sz w:val="22"/>
          <w:szCs w:val="22"/>
        </w:rPr>
        <w:t xml:space="preserve"> </w:t>
      </w:r>
      <w:r w:rsidR="00FE3C04">
        <w:rPr>
          <w:sz w:val="22"/>
          <w:szCs w:val="22"/>
        </w:rPr>
        <w:t>07</w:t>
      </w:r>
      <w:r w:rsidR="00B54722" w:rsidRPr="00950D38">
        <w:rPr>
          <w:sz w:val="22"/>
          <w:szCs w:val="22"/>
        </w:rPr>
        <w:t xml:space="preserve"> </w:t>
      </w:r>
      <w:proofErr w:type="spellStart"/>
      <w:proofErr w:type="gramStart"/>
      <w:r w:rsidRPr="00950D38">
        <w:rPr>
          <w:sz w:val="22"/>
          <w:szCs w:val="22"/>
        </w:rPr>
        <w:t>tháng</w:t>
      </w:r>
      <w:proofErr w:type="spellEnd"/>
      <w:r w:rsidRPr="00950D38">
        <w:rPr>
          <w:sz w:val="22"/>
          <w:szCs w:val="22"/>
        </w:rPr>
        <w:t xml:space="preserve">  </w:t>
      </w:r>
      <w:proofErr w:type="spellStart"/>
      <w:r w:rsidRPr="00950D38">
        <w:rPr>
          <w:sz w:val="22"/>
          <w:szCs w:val="22"/>
        </w:rPr>
        <w:t>năm</w:t>
      </w:r>
      <w:proofErr w:type="spellEnd"/>
      <w:proofErr w:type="gramEnd"/>
      <w:r w:rsidRPr="00950D38">
        <w:rPr>
          <w:sz w:val="22"/>
          <w:szCs w:val="22"/>
        </w:rPr>
        <w:t xml:space="preserve"> 2016, </w:t>
      </w:r>
      <w:proofErr w:type="spellStart"/>
      <w:r w:rsidRPr="00950D38">
        <w:rPr>
          <w:sz w:val="22"/>
          <w:szCs w:val="22"/>
        </w:rPr>
        <w:t>chúng</w:t>
      </w:r>
      <w:proofErr w:type="spellEnd"/>
      <w:r w:rsidRPr="00950D38">
        <w:rPr>
          <w:sz w:val="22"/>
          <w:szCs w:val="22"/>
        </w:rPr>
        <w:t xml:space="preserve"> </w:t>
      </w:r>
      <w:proofErr w:type="spellStart"/>
      <w:r w:rsidRPr="00950D38">
        <w:rPr>
          <w:sz w:val="22"/>
          <w:szCs w:val="22"/>
        </w:rPr>
        <w:t>tôi</w:t>
      </w:r>
      <w:proofErr w:type="spellEnd"/>
      <w:r w:rsidRPr="00950D38">
        <w:rPr>
          <w:sz w:val="22"/>
          <w:szCs w:val="22"/>
        </w:rPr>
        <w:t xml:space="preserve"> </w:t>
      </w:r>
      <w:proofErr w:type="spellStart"/>
      <w:r w:rsidRPr="00950D38">
        <w:rPr>
          <w:sz w:val="22"/>
          <w:szCs w:val="22"/>
        </w:rPr>
        <w:t>gồm</w:t>
      </w:r>
      <w:proofErr w:type="spellEnd"/>
      <w:r w:rsidRPr="00950D38">
        <w:rPr>
          <w:sz w:val="22"/>
          <w:szCs w:val="22"/>
        </w:rPr>
        <w:t>:</w:t>
      </w:r>
    </w:p>
    <w:p w14:paraId="7D36FFA7" w14:textId="24FB8697" w:rsidR="00C8277C" w:rsidRPr="007E2670" w:rsidRDefault="00C8277C" w:rsidP="00C8277C">
      <w:pPr>
        <w:jc w:val="both"/>
        <w:rPr>
          <w:i/>
          <w:sz w:val="24"/>
          <w:szCs w:val="22"/>
        </w:rPr>
      </w:pPr>
      <w:r w:rsidRPr="00950D38">
        <w:rPr>
          <w:i/>
          <w:sz w:val="22"/>
          <w:szCs w:val="22"/>
        </w:rPr>
        <w:t xml:space="preserve">Today, </w:t>
      </w:r>
      <w:r w:rsidR="008E2F70">
        <w:rPr>
          <w:i/>
          <w:sz w:val="22"/>
          <w:szCs w:val="22"/>
        </w:rPr>
        <w:t>25 July</w:t>
      </w:r>
      <w:r w:rsidR="00B54722" w:rsidRPr="00950D38">
        <w:rPr>
          <w:i/>
          <w:sz w:val="22"/>
          <w:szCs w:val="22"/>
        </w:rPr>
        <w:t xml:space="preserve"> </w:t>
      </w:r>
      <w:r w:rsidRPr="00950D38">
        <w:rPr>
          <w:i/>
          <w:sz w:val="22"/>
          <w:szCs w:val="22"/>
        </w:rPr>
        <w:t>2016, we are of:</w:t>
      </w:r>
    </w:p>
    <w:p w14:paraId="41FA9CD5" w14:textId="77777777" w:rsidR="00C8277C" w:rsidRPr="003D34FD" w:rsidRDefault="00C8277C" w:rsidP="00C8277C">
      <w:pPr>
        <w:jc w:val="both"/>
        <w:rPr>
          <w:sz w:val="22"/>
          <w:szCs w:val="22"/>
        </w:rPr>
      </w:pPr>
    </w:p>
    <w:p w14:paraId="465F7843" w14:textId="60DC2511" w:rsidR="00C8277C" w:rsidRPr="00750C24" w:rsidRDefault="00C8277C" w:rsidP="00C8277C">
      <w:pPr>
        <w:rPr>
          <w:b/>
          <w:bCs/>
          <w:sz w:val="22"/>
          <w:szCs w:val="22"/>
        </w:rPr>
      </w:pPr>
      <w:r w:rsidRPr="00C8277C">
        <w:rPr>
          <w:b/>
          <w:bCs/>
          <w:sz w:val="22"/>
          <w:szCs w:val="22"/>
          <w:u w:val="single"/>
        </w:rPr>
        <w:t>BÊN A:</w:t>
      </w:r>
      <w:r w:rsidR="006C44F1">
        <w:rPr>
          <w:b/>
          <w:bCs/>
          <w:sz w:val="22"/>
          <w:szCs w:val="22"/>
        </w:rPr>
        <w:t xml:space="preserve"> </w:t>
      </w:r>
      <w:r w:rsidRPr="00750C24">
        <w:rPr>
          <w:b/>
          <w:bCs/>
          <w:sz w:val="22"/>
          <w:szCs w:val="22"/>
        </w:rPr>
        <w:t>CÔNG TY TNHH M</w:t>
      </w:r>
      <w:r w:rsidR="006C44F1">
        <w:rPr>
          <w:b/>
          <w:bCs/>
          <w:sz w:val="22"/>
          <w:szCs w:val="22"/>
        </w:rPr>
        <w:t xml:space="preserve">ỘT </w:t>
      </w:r>
      <w:r w:rsidRPr="00750C24">
        <w:rPr>
          <w:b/>
          <w:bCs/>
          <w:sz w:val="22"/>
          <w:szCs w:val="22"/>
        </w:rPr>
        <w:t>T</w:t>
      </w:r>
      <w:r w:rsidR="006C44F1">
        <w:rPr>
          <w:b/>
          <w:bCs/>
          <w:sz w:val="22"/>
          <w:szCs w:val="22"/>
        </w:rPr>
        <w:t xml:space="preserve">HÀNH </w:t>
      </w:r>
      <w:r w:rsidRPr="00750C24">
        <w:rPr>
          <w:b/>
          <w:bCs/>
          <w:sz w:val="22"/>
          <w:szCs w:val="22"/>
        </w:rPr>
        <w:t>V</w:t>
      </w:r>
      <w:r w:rsidR="006C44F1">
        <w:rPr>
          <w:b/>
          <w:bCs/>
          <w:sz w:val="22"/>
          <w:szCs w:val="22"/>
        </w:rPr>
        <w:t>IÊN</w:t>
      </w:r>
      <w:r w:rsidRPr="00750C24">
        <w:rPr>
          <w:b/>
          <w:bCs/>
          <w:sz w:val="22"/>
          <w:szCs w:val="22"/>
        </w:rPr>
        <w:t xml:space="preserve"> THƯƠNG MẠI VÀ ĐẦU TƯ LIÊN Á CHÂU</w:t>
      </w:r>
    </w:p>
    <w:p w14:paraId="579576DC" w14:textId="264654F6" w:rsidR="00C8277C" w:rsidRPr="00750C24" w:rsidRDefault="00C8277C" w:rsidP="00C8277C">
      <w:pPr>
        <w:rPr>
          <w:b/>
          <w:bCs/>
          <w:i/>
          <w:sz w:val="22"/>
          <w:szCs w:val="22"/>
        </w:rPr>
      </w:pPr>
      <w:r w:rsidRPr="00BB185F">
        <w:rPr>
          <w:b/>
          <w:i/>
          <w:sz w:val="22"/>
          <w:szCs w:val="22"/>
          <w:u w:val="single"/>
        </w:rPr>
        <w:t>Party A:</w:t>
      </w:r>
      <w:r w:rsidR="00B22331">
        <w:rPr>
          <w:b/>
          <w:i/>
          <w:sz w:val="22"/>
          <w:szCs w:val="22"/>
        </w:rPr>
        <w:t xml:space="preserve"> </w:t>
      </w:r>
      <w:r w:rsidRPr="00750C24">
        <w:rPr>
          <w:b/>
          <w:bCs/>
          <w:i/>
          <w:sz w:val="22"/>
          <w:szCs w:val="22"/>
        </w:rPr>
        <w:t>PAN ASIA TRADING AND INVESTMENT ONE MEMBER CO L</w:t>
      </w:r>
      <w:r w:rsidR="00427AD1" w:rsidRPr="00427AD1">
        <w:rPr>
          <w:b/>
          <w:bCs/>
          <w:i/>
          <w:sz w:val="22"/>
          <w:szCs w:val="22"/>
        </w:rPr>
        <w:t>TD</w:t>
      </w:r>
    </w:p>
    <w:p w14:paraId="1BFDAB91" w14:textId="77777777" w:rsidR="00C8277C" w:rsidRPr="005E6399" w:rsidRDefault="00C8277C" w:rsidP="005E6399">
      <w:pPr>
        <w:jc w:val="both"/>
        <w:rPr>
          <w:bCs/>
          <w:sz w:val="22"/>
          <w:szCs w:val="22"/>
        </w:rPr>
      </w:pPr>
      <w:proofErr w:type="spellStart"/>
      <w:r w:rsidRPr="005E6399">
        <w:rPr>
          <w:bCs/>
          <w:sz w:val="22"/>
          <w:szCs w:val="22"/>
        </w:rPr>
        <w:t>Địa</w:t>
      </w:r>
      <w:proofErr w:type="spellEnd"/>
      <w:r w:rsidRPr="005E6399">
        <w:rPr>
          <w:bCs/>
          <w:sz w:val="22"/>
          <w:szCs w:val="22"/>
        </w:rPr>
        <w:t xml:space="preserve"> </w:t>
      </w:r>
      <w:proofErr w:type="spellStart"/>
      <w:r w:rsidRPr="005E6399">
        <w:rPr>
          <w:bCs/>
          <w:sz w:val="22"/>
          <w:szCs w:val="22"/>
        </w:rPr>
        <w:t>chỉ</w:t>
      </w:r>
      <w:proofErr w:type="spellEnd"/>
      <w:r w:rsidRPr="005E6399">
        <w:rPr>
          <w:bCs/>
          <w:sz w:val="22"/>
          <w:szCs w:val="22"/>
        </w:rPr>
        <w:t>/</w:t>
      </w:r>
      <w:r w:rsidRPr="00FB1F4B">
        <w:rPr>
          <w:bCs/>
          <w:i/>
          <w:sz w:val="22"/>
          <w:szCs w:val="22"/>
        </w:rPr>
        <w:t>Address</w:t>
      </w:r>
      <w:r w:rsidR="001F75B3">
        <w:rPr>
          <w:bCs/>
          <w:i/>
          <w:sz w:val="22"/>
          <w:szCs w:val="22"/>
        </w:rPr>
        <w:tab/>
      </w:r>
      <w:r w:rsidR="001F75B3">
        <w:rPr>
          <w:bCs/>
          <w:i/>
          <w:sz w:val="22"/>
          <w:szCs w:val="22"/>
        </w:rPr>
        <w:tab/>
      </w:r>
      <w:r w:rsidRPr="005E6399">
        <w:rPr>
          <w:bCs/>
          <w:sz w:val="22"/>
          <w:szCs w:val="22"/>
        </w:rPr>
        <w:t xml:space="preserve">: 506 </w:t>
      </w:r>
      <w:proofErr w:type="spellStart"/>
      <w:r w:rsidRPr="005E6399">
        <w:rPr>
          <w:bCs/>
          <w:sz w:val="22"/>
          <w:szCs w:val="22"/>
        </w:rPr>
        <w:t>Nguyễn</w:t>
      </w:r>
      <w:proofErr w:type="spellEnd"/>
      <w:r w:rsidRPr="005E6399">
        <w:rPr>
          <w:bCs/>
          <w:sz w:val="22"/>
          <w:szCs w:val="22"/>
        </w:rPr>
        <w:t xml:space="preserve"> </w:t>
      </w:r>
      <w:proofErr w:type="spellStart"/>
      <w:r w:rsidRPr="005E6399">
        <w:rPr>
          <w:bCs/>
          <w:sz w:val="22"/>
          <w:szCs w:val="22"/>
        </w:rPr>
        <w:t>Đình</w:t>
      </w:r>
      <w:proofErr w:type="spellEnd"/>
      <w:r w:rsidRPr="005E6399">
        <w:rPr>
          <w:bCs/>
          <w:sz w:val="22"/>
          <w:szCs w:val="22"/>
        </w:rPr>
        <w:t xml:space="preserve"> </w:t>
      </w:r>
      <w:proofErr w:type="spellStart"/>
      <w:r w:rsidRPr="005E6399">
        <w:rPr>
          <w:bCs/>
          <w:sz w:val="22"/>
          <w:szCs w:val="22"/>
        </w:rPr>
        <w:t>Chiểu</w:t>
      </w:r>
      <w:proofErr w:type="spellEnd"/>
      <w:r w:rsidRPr="005E6399">
        <w:rPr>
          <w:bCs/>
          <w:sz w:val="22"/>
          <w:szCs w:val="22"/>
        </w:rPr>
        <w:t xml:space="preserve">, </w:t>
      </w:r>
      <w:proofErr w:type="spellStart"/>
      <w:r w:rsidRPr="005E6399">
        <w:rPr>
          <w:bCs/>
          <w:sz w:val="22"/>
          <w:szCs w:val="22"/>
        </w:rPr>
        <w:t>Phường</w:t>
      </w:r>
      <w:proofErr w:type="spellEnd"/>
      <w:r w:rsidRPr="005E6399">
        <w:rPr>
          <w:bCs/>
          <w:sz w:val="22"/>
          <w:szCs w:val="22"/>
        </w:rPr>
        <w:t xml:space="preserve"> 4, </w:t>
      </w:r>
      <w:proofErr w:type="spellStart"/>
      <w:r w:rsidRPr="005E6399">
        <w:rPr>
          <w:bCs/>
          <w:sz w:val="22"/>
          <w:szCs w:val="22"/>
        </w:rPr>
        <w:t>Quận</w:t>
      </w:r>
      <w:proofErr w:type="spellEnd"/>
      <w:r w:rsidRPr="005E6399">
        <w:rPr>
          <w:bCs/>
          <w:sz w:val="22"/>
          <w:szCs w:val="22"/>
        </w:rPr>
        <w:t xml:space="preserve"> 3, TP </w:t>
      </w:r>
      <w:proofErr w:type="spellStart"/>
      <w:r w:rsidRPr="005E6399">
        <w:rPr>
          <w:bCs/>
          <w:sz w:val="22"/>
          <w:szCs w:val="22"/>
        </w:rPr>
        <w:t>Hồ</w:t>
      </w:r>
      <w:proofErr w:type="spellEnd"/>
      <w:r w:rsidRPr="005E6399">
        <w:rPr>
          <w:bCs/>
          <w:sz w:val="22"/>
          <w:szCs w:val="22"/>
        </w:rPr>
        <w:t xml:space="preserve"> </w:t>
      </w:r>
      <w:proofErr w:type="spellStart"/>
      <w:r w:rsidRPr="005E6399">
        <w:rPr>
          <w:bCs/>
          <w:sz w:val="22"/>
          <w:szCs w:val="22"/>
        </w:rPr>
        <w:t>Chí</w:t>
      </w:r>
      <w:proofErr w:type="spellEnd"/>
      <w:r w:rsidRPr="005E6399">
        <w:rPr>
          <w:bCs/>
          <w:sz w:val="22"/>
          <w:szCs w:val="22"/>
        </w:rPr>
        <w:t xml:space="preserve"> Minh</w:t>
      </w:r>
    </w:p>
    <w:p w14:paraId="6DABA4C0" w14:textId="77777777" w:rsidR="00C8277C" w:rsidRPr="003D34FD" w:rsidRDefault="00C8277C" w:rsidP="005E6399">
      <w:pPr>
        <w:jc w:val="both"/>
        <w:rPr>
          <w:bCs/>
          <w:sz w:val="22"/>
          <w:szCs w:val="22"/>
        </w:rPr>
      </w:pPr>
      <w:proofErr w:type="spellStart"/>
      <w:r w:rsidRPr="003D34FD">
        <w:rPr>
          <w:bCs/>
          <w:sz w:val="22"/>
          <w:szCs w:val="22"/>
        </w:rPr>
        <w:t>Điện</w:t>
      </w:r>
      <w:proofErr w:type="spellEnd"/>
      <w:r w:rsidRPr="003D34FD">
        <w:rPr>
          <w:bCs/>
          <w:sz w:val="22"/>
          <w:szCs w:val="22"/>
        </w:rPr>
        <w:t xml:space="preserve"> </w:t>
      </w:r>
      <w:proofErr w:type="spellStart"/>
      <w:r w:rsidRPr="003D34FD">
        <w:rPr>
          <w:bCs/>
          <w:sz w:val="22"/>
          <w:szCs w:val="22"/>
        </w:rPr>
        <w:t>thoại</w:t>
      </w:r>
      <w:proofErr w:type="spellEnd"/>
      <w:r>
        <w:rPr>
          <w:bCs/>
          <w:sz w:val="22"/>
          <w:szCs w:val="22"/>
        </w:rPr>
        <w:t>/</w:t>
      </w:r>
      <w:r w:rsidRPr="00FB1F4B">
        <w:rPr>
          <w:bCs/>
          <w:i/>
          <w:sz w:val="22"/>
          <w:szCs w:val="22"/>
        </w:rPr>
        <w:t>Tel</w:t>
      </w:r>
      <w:r w:rsidRPr="003D34FD">
        <w:rPr>
          <w:bCs/>
          <w:sz w:val="22"/>
          <w:szCs w:val="22"/>
        </w:rPr>
        <w:tab/>
      </w:r>
      <w:r w:rsidR="001F75B3">
        <w:rPr>
          <w:bCs/>
          <w:sz w:val="22"/>
          <w:szCs w:val="22"/>
        </w:rPr>
        <w:tab/>
      </w:r>
      <w:r w:rsidRPr="003D34FD">
        <w:rPr>
          <w:bCs/>
          <w:sz w:val="22"/>
          <w:szCs w:val="22"/>
        </w:rPr>
        <w:t xml:space="preserve">: </w:t>
      </w:r>
      <w:r w:rsidRPr="005E6399">
        <w:rPr>
          <w:bCs/>
          <w:sz w:val="22"/>
          <w:szCs w:val="22"/>
        </w:rPr>
        <w:t>(08) 3832 8272</w:t>
      </w:r>
    </w:p>
    <w:p w14:paraId="6CDC5A1A" w14:textId="77777777" w:rsidR="00C8277C" w:rsidRDefault="00C8277C" w:rsidP="005E6399">
      <w:pPr>
        <w:jc w:val="both"/>
        <w:rPr>
          <w:bCs/>
          <w:sz w:val="22"/>
          <w:szCs w:val="22"/>
        </w:rPr>
      </w:pPr>
      <w:r w:rsidRPr="003D34FD">
        <w:rPr>
          <w:bCs/>
          <w:sz w:val="22"/>
          <w:szCs w:val="22"/>
        </w:rPr>
        <w:t>Fax</w:t>
      </w:r>
      <w:r w:rsidRPr="003D34FD">
        <w:rPr>
          <w:bCs/>
          <w:sz w:val="22"/>
          <w:szCs w:val="22"/>
        </w:rPr>
        <w:tab/>
      </w:r>
      <w:r w:rsidR="00BF66E4">
        <w:rPr>
          <w:bCs/>
          <w:sz w:val="22"/>
          <w:szCs w:val="22"/>
        </w:rPr>
        <w:tab/>
      </w:r>
      <w:r w:rsidR="001F75B3">
        <w:rPr>
          <w:bCs/>
          <w:sz w:val="22"/>
          <w:szCs w:val="22"/>
        </w:rPr>
        <w:tab/>
      </w:r>
      <w:r w:rsidRPr="003D34FD">
        <w:rPr>
          <w:bCs/>
          <w:sz w:val="22"/>
          <w:szCs w:val="22"/>
        </w:rPr>
        <w:t xml:space="preserve">: </w:t>
      </w:r>
      <w:r w:rsidRPr="005E6399">
        <w:rPr>
          <w:bCs/>
          <w:sz w:val="22"/>
          <w:szCs w:val="22"/>
        </w:rPr>
        <w:t>(08) 3832 8448</w:t>
      </w:r>
    </w:p>
    <w:p w14:paraId="5C797721" w14:textId="77777777" w:rsidR="00C8277C" w:rsidRPr="00C8277C" w:rsidRDefault="00C8277C" w:rsidP="001F75B3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MST/</w:t>
      </w:r>
      <w:r w:rsidRPr="00FB1F4B">
        <w:rPr>
          <w:bCs/>
          <w:i/>
          <w:sz w:val="22"/>
          <w:szCs w:val="22"/>
        </w:rPr>
        <w:t>Tax code</w:t>
      </w:r>
      <w:r>
        <w:rPr>
          <w:bCs/>
          <w:sz w:val="22"/>
          <w:szCs w:val="22"/>
        </w:rPr>
        <w:tab/>
      </w:r>
      <w:r w:rsidR="001F75B3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: </w:t>
      </w:r>
      <w:r w:rsidRPr="005E6399">
        <w:rPr>
          <w:bCs/>
          <w:sz w:val="22"/>
          <w:szCs w:val="22"/>
        </w:rPr>
        <w:t>031 061 8 188</w:t>
      </w:r>
    </w:p>
    <w:p w14:paraId="3ADC052E" w14:textId="77777777" w:rsidR="00C8277C" w:rsidRDefault="00C8277C" w:rsidP="005E6399">
      <w:pPr>
        <w:jc w:val="both"/>
        <w:rPr>
          <w:b/>
          <w:bCs/>
          <w:sz w:val="22"/>
          <w:szCs w:val="22"/>
        </w:rPr>
      </w:pPr>
      <w:proofErr w:type="spellStart"/>
      <w:r w:rsidRPr="005E6399">
        <w:rPr>
          <w:bCs/>
          <w:sz w:val="22"/>
          <w:szCs w:val="22"/>
        </w:rPr>
        <w:t>Đại</w:t>
      </w:r>
      <w:proofErr w:type="spellEnd"/>
      <w:r w:rsidRPr="005E6399">
        <w:rPr>
          <w:bCs/>
          <w:sz w:val="22"/>
          <w:szCs w:val="22"/>
        </w:rPr>
        <w:t xml:space="preserve"> </w:t>
      </w:r>
      <w:proofErr w:type="spellStart"/>
      <w:r w:rsidRPr="005E6399">
        <w:rPr>
          <w:bCs/>
          <w:sz w:val="22"/>
          <w:szCs w:val="22"/>
        </w:rPr>
        <w:t>diện</w:t>
      </w:r>
      <w:proofErr w:type="spellEnd"/>
      <w:r w:rsidRPr="005E6399">
        <w:rPr>
          <w:bCs/>
          <w:sz w:val="22"/>
          <w:szCs w:val="22"/>
        </w:rPr>
        <w:t xml:space="preserve"> </w:t>
      </w:r>
      <w:proofErr w:type="spellStart"/>
      <w:r w:rsidRPr="005E6399">
        <w:rPr>
          <w:bCs/>
          <w:sz w:val="22"/>
          <w:szCs w:val="22"/>
        </w:rPr>
        <w:t>bởi</w:t>
      </w:r>
      <w:proofErr w:type="spellEnd"/>
      <w:r w:rsidRPr="005E6399">
        <w:rPr>
          <w:bCs/>
          <w:sz w:val="22"/>
          <w:szCs w:val="22"/>
        </w:rPr>
        <w:t>/</w:t>
      </w:r>
      <w:r w:rsidRPr="00FB1F4B">
        <w:rPr>
          <w:bCs/>
          <w:i/>
          <w:sz w:val="22"/>
          <w:szCs w:val="22"/>
        </w:rPr>
        <w:t>Represented by</w:t>
      </w:r>
      <w:r w:rsidRPr="005E6399">
        <w:rPr>
          <w:bCs/>
          <w:sz w:val="22"/>
          <w:szCs w:val="22"/>
        </w:rPr>
        <w:t xml:space="preserve">: </w:t>
      </w:r>
      <w:proofErr w:type="spellStart"/>
      <w:r w:rsidR="00FB1F4B" w:rsidRPr="00FB1F4B">
        <w:rPr>
          <w:b/>
          <w:bCs/>
          <w:sz w:val="22"/>
          <w:szCs w:val="22"/>
        </w:rPr>
        <w:t>Pawin</w:t>
      </w:r>
      <w:proofErr w:type="spellEnd"/>
      <w:r w:rsidR="00FB1F4B" w:rsidRPr="00FB1F4B">
        <w:rPr>
          <w:b/>
          <w:bCs/>
          <w:sz w:val="22"/>
          <w:szCs w:val="22"/>
        </w:rPr>
        <w:t xml:space="preserve"> </w:t>
      </w:r>
      <w:proofErr w:type="spellStart"/>
      <w:r w:rsidR="00FB1F4B" w:rsidRPr="00FB1F4B">
        <w:rPr>
          <w:b/>
          <w:bCs/>
          <w:sz w:val="22"/>
          <w:szCs w:val="22"/>
        </w:rPr>
        <w:t>Sriusvagool</w:t>
      </w:r>
      <w:proofErr w:type="spellEnd"/>
    </w:p>
    <w:p w14:paraId="25BF8789" w14:textId="1E6C111C" w:rsidR="00FB1F4B" w:rsidRPr="00B97724" w:rsidRDefault="00FB1F4B" w:rsidP="00FB1F4B">
      <w:pPr>
        <w:jc w:val="both"/>
        <w:rPr>
          <w:bCs/>
          <w:sz w:val="22"/>
          <w:szCs w:val="22"/>
        </w:rPr>
      </w:pPr>
      <w:proofErr w:type="spellStart"/>
      <w:r w:rsidRPr="00B97724">
        <w:rPr>
          <w:bCs/>
          <w:sz w:val="22"/>
          <w:szCs w:val="22"/>
        </w:rPr>
        <w:t>Chức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vụ</w:t>
      </w:r>
      <w:proofErr w:type="spellEnd"/>
      <w:r w:rsidRPr="00B97724">
        <w:rPr>
          <w:bCs/>
          <w:sz w:val="22"/>
          <w:szCs w:val="22"/>
        </w:rPr>
        <w:t>/Title</w:t>
      </w:r>
      <w:r>
        <w:rPr>
          <w:bCs/>
          <w:sz w:val="22"/>
          <w:szCs w:val="22"/>
        </w:rPr>
        <w:tab/>
      </w:r>
      <w:r w:rsidR="00386455">
        <w:rPr>
          <w:bCs/>
          <w:sz w:val="22"/>
          <w:szCs w:val="22"/>
        </w:rPr>
        <w:tab/>
      </w:r>
      <w:r w:rsidRPr="00B97724">
        <w:rPr>
          <w:bCs/>
          <w:sz w:val="22"/>
          <w:szCs w:val="22"/>
        </w:rPr>
        <w:t xml:space="preserve">: </w:t>
      </w:r>
      <w:proofErr w:type="spellStart"/>
      <w:r>
        <w:rPr>
          <w:bCs/>
          <w:sz w:val="22"/>
          <w:szCs w:val="22"/>
        </w:rPr>
        <w:t>Tổng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Giám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Đốc</w:t>
      </w:r>
      <w:proofErr w:type="spellEnd"/>
      <w:r w:rsidRPr="00B97724">
        <w:rPr>
          <w:bCs/>
          <w:sz w:val="22"/>
          <w:szCs w:val="22"/>
        </w:rPr>
        <w:t>/</w:t>
      </w:r>
      <w:r w:rsidRPr="00FB1F4B">
        <w:rPr>
          <w:bCs/>
          <w:i/>
          <w:sz w:val="22"/>
          <w:szCs w:val="22"/>
        </w:rPr>
        <w:t>General Manager</w:t>
      </w:r>
      <w:r>
        <w:rPr>
          <w:bCs/>
          <w:sz w:val="22"/>
          <w:szCs w:val="22"/>
        </w:rPr>
        <w:t xml:space="preserve"> </w:t>
      </w:r>
    </w:p>
    <w:p w14:paraId="3FBF53BC" w14:textId="77777777" w:rsidR="00FB1F4B" w:rsidRPr="005E6399" w:rsidRDefault="00FB1F4B" w:rsidP="005E6399">
      <w:pPr>
        <w:jc w:val="both"/>
        <w:rPr>
          <w:bCs/>
          <w:sz w:val="22"/>
          <w:szCs w:val="22"/>
        </w:rPr>
      </w:pPr>
    </w:p>
    <w:p w14:paraId="29FC1948" w14:textId="77777777" w:rsidR="00D43B53" w:rsidRDefault="00D43B53" w:rsidP="00D43B53">
      <w:pPr>
        <w:jc w:val="both"/>
        <w:rPr>
          <w:bCs/>
          <w:sz w:val="22"/>
          <w:szCs w:val="22"/>
        </w:rPr>
      </w:pPr>
      <w:r w:rsidRPr="003D34FD">
        <w:rPr>
          <w:b/>
          <w:bCs/>
          <w:sz w:val="22"/>
          <w:szCs w:val="22"/>
          <w:u w:val="single"/>
        </w:rPr>
        <w:t>BÊN B:</w:t>
      </w:r>
      <w:r w:rsidRPr="003D34FD">
        <w:rPr>
          <w:b/>
          <w:bCs/>
          <w:sz w:val="22"/>
          <w:szCs w:val="22"/>
        </w:rPr>
        <w:tab/>
      </w:r>
      <w:r w:rsidRPr="00750C24">
        <w:rPr>
          <w:b/>
          <w:bCs/>
          <w:sz w:val="22"/>
          <w:szCs w:val="22"/>
        </w:rPr>
        <w:t>CÔNG TY TNHH TM DV VĂN PHÒNG PHẨM PHƯƠNG NAM</w:t>
      </w:r>
    </w:p>
    <w:p w14:paraId="4762ABA8" w14:textId="77777777" w:rsidR="00D43B53" w:rsidRPr="008A174E" w:rsidRDefault="00D43B53" w:rsidP="00D43B53">
      <w:pPr>
        <w:rPr>
          <w:b/>
          <w:i/>
          <w:sz w:val="22"/>
          <w:szCs w:val="22"/>
        </w:rPr>
      </w:pPr>
      <w:r w:rsidRPr="008A174E">
        <w:rPr>
          <w:b/>
          <w:i/>
          <w:sz w:val="22"/>
          <w:szCs w:val="22"/>
          <w:u w:val="single"/>
        </w:rPr>
        <w:t>Party B:</w:t>
      </w:r>
      <w:r w:rsidRPr="008A174E">
        <w:rPr>
          <w:i/>
          <w:sz w:val="22"/>
          <w:szCs w:val="22"/>
        </w:rPr>
        <w:tab/>
      </w:r>
    </w:p>
    <w:p w14:paraId="2F603754" w14:textId="77777777" w:rsidR="00D43B53" w:rsidRPr="003D34FD" w:rsidRDefault="00D43B53" w:rsidP="00D43B53">
      <w:proofErr w:type="spellStart"/>
      <w:r w:rsidRPr="003D34FD">
        <w:rPr>
          <w:sz w:val="22"/>
          <w:szCs w:val="22"/>
        </w:rPr>
        <w:t>Địa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chỉ</w:t>
      </w:r>
      <w:proofErr w:type="spellEnd"/>
      <w:r>
        <w:rPr>
          <w:sz w:val="22"/>
          <w:szCs w:val="22"/>
        </w:rPr>
        <w:t>/</w:t>
      </w:r>
      <w:r w:rsidRPr="008A174E">
        <w:rPr>
          <w:i/>
          <w:sz w:val="22"/>
          <w:szCs w:val="22"/>
        </w:rPr>
        <w:t>Address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3D34FD">
        <w:rPr>
          <w:sz w:val="22"/>
          <w:szCs w:val="22"/>
        </w:rPr>
        <w:t xml:space="preserve">: </w:t>
      </w:r>
      <w:r w:rsidRPr="009C4ECA">
        <w:rPr>
          <w:sz w:val="22"/>
          <w:szCs w:val="22"/>
        </w:rPr>
        <w:t xml:space="preserve">B18/19K, </w:t>
      </w:r>
      <w:proofErr w:type="spellStart"/>
      <w:r w:rsidRPr="009C4ECA">
        <w:rPr>
          <w:sz w:val="22"/>
          <w:szCs w:val="22"/>
        </w:rPr>
        <w:t>Đường</w:t>
      </w:r>
      <w:proofErr w:type="spellEnd"/>
      <w:r w:rsidRPr="009C4ECA">
        <w:rPr>
          <w:sz w:val="22"/>
          <w:szCs w:val="22"/>
        </w:rPr>
        <w:t xml:space="preserve"> </w:t>
      </w:r>
      <w:proofErr w:type="spellStart"/>
      <w:r w:rsidRPr="009C4ECA">
        <w:rPr>
          <w:sz w:val="22"/>
          <w:szCs w:val="22"/>
        </w:rPr>
        <w:t>Nguyễn</w:t>
      </w:r>
      <w:proofErr w:type="spellEnd"/>
      <w:r w:rsidRPr="009C4ECA">
        <w:rPr>
          <w:sz w:val="22"/>
          <w:szCs w:val="22"/>
        </w:rPr>
        <w:t xml:space="preserve"> </w:t>
      </w:r>
      <w:proofErr w:type="spellStart"/>
      <w:r w:rsidRPr="009C4ECA">
        <w:rPr>
          <w:sz w:val="22"/>
          <w:szCs w:val="22"/>
        </w:rPr>
        <w:t>Văn</w:t>
      </w:r>
      <w:proofErr w:type="spellEnd"/>
      <w:r w:rsidRPr="009C4ECA">
        <w:rPr>
          <w:sz w:val="22"/>
          <w:szCs w:val="22"/>
        </w:rPr>
        <w:t xml:space="preserve"> Linh, </w:t>
      </w:r>
      <w:proofErr w:type="spellStart"/>
      <w:r w:rsidRPr="009C4ECA">
        <w:rPr>
          <w:sz w:val="22"/>
          <w:szCs w:val="22"/>
        </w:rPr>
        <w:t>Bình</w:t>
      </w:r>
      <w:proofErr w:type="spellEnd"/>
      <w:r w:rsidRPr="009C4ECA">
        <w:rPr>
          <w:sz w:val="22"/>
          <w:szCs w:val="22"/>
        </w:rPr>
        <w:t xml:space="preserve"> </w:t>
      </w:r>
      <w:proofErr w:type="spellStart"/>
      <w:r w:rsidRPr="009C4ECA">
        <w:rPr>
          <w:sz w:val="22"/>
          <w:szCs w:val="22"/>
        </w:rPr>
        <w:t>Hưng</w:t>
      </w:r>
      <w:proofErr w:type="spellEnd"/>
      <w:r w:rsidRPr="009C4ECA">
        <w:rPr>
          <w:sz w:val="22"/>
          <w:szCs w:val="22"/>
        </w:rPr>
        <w:t xml:space="preserve">, </w:t>
      </w:r>
      <w:proofErr w:type="spellStart"/>
      <w:r w:rsidRPr="009C4ECA">
        <w:rPr>
          <w:sz w:val="22"/>
          <w:szCs w:val="22"/>
        </w:rPr>
        <w:t>Bình</w:t>
      </w:r>
      <w:proofErr w:type="spellEnd"/>
      <w:r w:rsidRPr="009C4ECA">
        <w:rPr>
          <w:sz w:val="22"/>
          <w:szCs w:val="22"/>
        </w:rPr>
        <w:t xml:space="preserve"> </w:t>
      </w:r>
      <w:proofErr w:type="spellStart"/>
      <w:r w:rsidRPr="009C4ECA">
        <w:rPr>
          <w:sz w:val="22"/>
          <w:szCs w:val="22"/>
        </w:rPr>
        <w:t>Chánh</w:t>
      </w:r>
      <w:proofErr w:type="spellEnd"/>
      <w:r w:rsidRPr="009C4ECA">
        <w:rPr>
          <w:sz w:val="22"/>
          <w:szCs w:val="22"/>
        </w:rPr>
        <w:t xml:space="preserve">, </w:t>
      </w:r>
      <w:proofErr w:type="spellStart"/>
      <w:r w:rsidRPr="009C4ECA">
        <w:rPr>
          <w:sz w:val="22"/>
          <w:szCs w:val="22"/>
        </w:rPr>
        <w:t>Tp.HCM</w:t>
      </w:r>
      <w:proofErr w:type="spellEnd"/>
    </w:p>
    <w:p w14:paraId="19376F8E" w14:textId="77777777" w:rsidR="00D43B53" w:rsidRDefault="00D43B53" w:rsidP="00D43B53">
      <w:pPr>
        <w:jc w:val="both"/>
        <w:rPr>
          <w:sz w:val="22"/>
          <w:szCs w:val="22"/>
        </w:rPr>
      </w:pPr>
      <w:proofErr w:type="spellStart"/>
      <w:r w:rsidRPr="003D34FD">
        <w:rPr>
          <w:bCs/>
          <w:sz w:val="22"/>
          <w:szCs w:val="22"/>
        </w:rPr>
        <w:t>Điện</w:t>
      </w:r>
      <w:proofErr w:type="spellEnd"/>
      <w:r w:rsidRPr="003D34FD">
        <w:rPr>
          <w:bCs/>
          <w:sz w:val="22"/>
          <w:szCs w:val="22"/>
        </w:rPr>
        <w:t xml:space="preserve"> </w:t>
      </w:r>
      <w:proofErr w:type="spellStart"/>
      <w:r w:rsidRPr="003D34FD">
        <w:rPr>
          <w:bCs/>
          <w:sz w:val="22"/>
          <w:szCs w:val="22"/>
        </w:rPr>
        <w:t>thoại</w:t>
      </w:r>
      <w:proofErr w:type="spellEnd"/>
      <w:r>
        <w:rPr>
          <w:bCs/>
          <w:sz w:val="22"/>
          <w:szCs w:val="22"/>
        </w:rPr>
        <w:t>/</w:t>
      </w:r>
      <w:r w:rsidRPr="008A174E">
        <w:rPr>
          <w:bCs/>
          <w:i/>
          <w:sz w:val="22"/>
          <w:szCs w:val="22"/>
        </w:rPr>
        <w:t>Tel</w:t>
      </w:r>
      <w:r w:rsidRPr="003D3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D34FD">
        <w:rPr>
          <w:bCs/>
          <w:sz w:val="22"/>
          <w:szCs w:val="22"/>
        </w:rPr>
        <w:t xml:space="preserve">: </w:t>
      </w:r>
      <w:r w:rsidRPr="00FE0B98">
        <w:rPr>
          <w:sz w:val="22"/>
          <w:szCs w:val="22"/>
        </w:rPr>
        <w:t xml:space="preserve">08. 3758 4761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E0B98">
        <w:rPr>
          <w:sz w:val="22"/>
          <w:szCs w:val="22"/>
        </w:rPr>
        <w:tab/>
        <w:t>Fax: 08 37583302</w:t>
      </w:r>
    </w:p>
    <w:p w14:paraId="7EBF4C7C" w14:textId="77777777" w:rsidR="00D43B53" w:rsidRPr="003D34FD" w:rsidRDefault="00D43B53" w:rsidP="00D43B53">
      <w:pPr>
        <w:jc w:val="both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Mã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số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thuế</w:t>
      </w:r>
      <w:proofErr w:type="spellEnd"/>
      <w:r>
        <w:rPr>
          <w:bCs/>
          <w:sz w:val="22"/>
          <w:szCs w:val="22"/>
        </w:rPr>
        <w:t>/</w:t>
      </w:r>
      <w:r>
        <w:rPr>
          <w:bCs/>
          <w:i/>
          <w:sz w:val="22"/>
          <w:szCs w:val="22"/>
        </w:rPr>
        <w:t>T</w:t>
      </w:r>
      <w:r w:rsidRPr="008A174E">
        <w:rPr>
          <w:bCs/>
          <w:i/>
          <w:sz w:val="22"/>
          <w:szCs w:val="22"/>
        </w:rPr>
        <w:t>ax code</w:t>
      </w:r>
      <w:r>
        <w:rPr>
          <w:bCs/>
          <w:i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Pr="00C8277C">
        <w:rPr>
          <w:sz w:val="22"/>
          <w:szCs w:val="22"/>
        </w:rPr>
        <w:t xml:space="preserve"> </w:t>
      </w:r>
      <w:r w:rsidRPr="00FE0B98">
        <w:rPr>
          <w:sz w:val="22"/>
          <w:szCs w:val="22"/>
        </w:rPr>
        <w:t>0307 229914</w:t>
      </w:r>
    </w:p>
    <w:p w14:paraId="0BE63034" w14:textId="77777777" w:rsidR="00D43B53" w:rsidRDefault="00D43B53" w:rsidP="00D43B53">
      <w:pPr>
        <w:rPr>
          <w:b/>
          <w:sz w:val="22"/>
          <w:szCs w:val="22"/>
        </w:rPr>
      </w:pPr>
      <w:proofErr w:type="spellStart"/>
      <w:r w:rsidRPr="003D34FD">
        <w:rPr>
          <w:sz w:val="22"/>
          <w:szCs w:val="22"/>
        </w:rPr>
        <w:t>Đại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diện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bởi</w:t>
      </w:r>
      <w:proofErr w:type="spellEnd"/>
      <w:r>
        <w:rPr>
          <w:sz w:val="22"/>
          <w:szCs w:val="22"/>
        </w:rPr>
        <w:t>/</w:t>
      </w:r>
      <w:r w:rsidRPr="008A174E">
        <w:rPr>
          <w:i/>
          <w:sz w:val="22"/>
          <w:szCs w:val="22"/>
        </w:rPr>
        <w:t>Represented by</w:t>
      </w:r>
      <w:r w:rsidRPr="003D34FD">
        <w:rPr>
          <w:sz w:val="22"/>
          <w:szCs w:val="22"/>
        </w:rPr>
        <w:t xml:space="preserve">: </w:t>
      </w:r>
      <w:r w:rsidRPr="00E40A2D">
        <w:rPr>
          <w:b/>
          <w:sz w:val="22"/>
          <w:szCs w:val="22"/>
        </w:rPr>
        <w:t>Lê Thị Kim Anh</w:t>
      </w:r>
    </w:p>
    <w:p w14:paraId="18D3F7CF" w14:textId="77777777" w:rsidR="00D43B53" w:rsidRPr="00B97724" w:rsidRDefault="00D43B53" w:rsidP="00D43B53">
      <w:pPr>
        <w:jc w:val="both"/>
        <w:rPr>
          <w:bCs/>
          <w:sz w:val="22"/>
          <w:szCs w:val="22"/>
        </w:rPr>
      </w:pPr>
      <w:proofErr w:type="spellStart"/>
      <w:r w:rsidRPr="00B97724">
        <w:rPr>
          <w:bCs/>
          <w:sz w:val="22"/>
          <w:szCs w:val="22"/>
        </w:rPr>
        <w:t>Chức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vụ</w:t>
      </w:r>
      <w:proofErr w:type="spellEnd"/>
      <w:r w:rsidRPr="00B97724">
        <w:rPr>
          <w:bCs/>
          <w:sz w:val="22"/>
          <w:szCs w:val="22"/>
        </w:rPr>
        <w:t>/</w:t>
      </w:r>
      <w:r w:rsidRPr="00AD50CB">
        <w:rPr>
          <w:bCs/>
          <w:i/>
          <w:sz w:val="22"/>
          <w:szCs w:val="22"/>
        </w:rPr>
        <w:t>Title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B97724">
        <w:rPr>
          <w:bCs/>
          <w:sz w:val="22"/>
          <w:szCs w:val="22"/>
        </w:rPr>
        <w:t xml:space="preserve">: </w:t>
      </w:r>
      <w:proofErr w:type="spellStart"/>
      <w:r w:rsidRPr="00B97724">
        <w:rPr>
          <w:bCs/>
          <w:sz w:val="22"/>
          <w:szCs w:val="22"/>
        </w:rPr>
        <w:t>Giám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Đốc</w:t>
      </w:r>
      <w:proofErr w:type="spellEnd"/>
      <w:r w:rsidRPr="00B97724">
        <w:rPr>
          <w:bCs/>
          <w:sz w:val="22"/>
          <w:szCs w:val="22"/>
        </w:rPr>
        <w:t>/</w:t>
      </w:r>
      <w:r w:rsidRPr="00750C24">
        <w:rPr>
          <w:bCs/>
          <w:i/>
          <w:sz w:val="22"/>
          <w:szCs w:val="22"/>
        </w:rPr>
        <w:t>Director</w:t>
      </w:r>
    </w:p>
    <w:p w14:paraId="16D68D87" w14:textId="77777777" w:rsidR="00D43B53" w:rsidRPr="00B97724" w:rsidRDefault="00D43B53" w:rsidP="00D43B53">
      <w:pPr>
        <w:jc w:val="both"/>
        <w:rPr>
          <w:bCs/>
          <w:sz w:val="22"/>
          <w:szCs w:val="22"/>
        </w:rPr>
      </w:pPr>
      <w:proofErr w:type="spellStart"/>
      <w:r w:rsidRPr="00B97724">
        <w:rPr>
          <w:bCs/>
          <w:sz w:val="22"/>
          <w:szCs w:val="22"/>
        </w:rPr>
        <w:t>Số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tài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khoản</w:t>
      </w:r>
      <w:proofErr w:type="spellEnd"/>
      <w:r w:rsidRPr="00B97724">
        <w:rPr>
          <w:bCs/>
          <w:sz w:val="22"/>
          <w:szCs w:val="22"/>
        </w:rPr>
        <w:t>/</w:t>
      </w:r>
      <w:r w:rsidRPr="00AD50CB">
        <w:rPr>
          <w:bCs/>
          <w:i/>
          <w:sz w:val="22"/>
          <w:szCs w:val="22"/>
        </w:rPr>
        <w:t>Account No.:</w:t>
      </w:r>
      <w:r w:rsidRPr="00B97724">
        <w:rPr>
          <w:bCs/>
          <w:sz w:val="22"/>
          <w:szCs w:val="22"/>
        </w:rPr>
        <w:t xml:space="preserve"> </w:t>
      </w:r>
      <w:r w:rsidRPr="00C41E02">
        <w:rPr>
          <w:bCs/>
          <w:sz w:val="22"/>
          <w:szCs w:val="22"/>
        </w:rPr>
        <w:t xml:space="preserve">102010000 739959 </w:t>
      </w:r>
      <w:r w:rsidRPr="00C41E02">
        <w:rPr>
          <w:bCs/>
          <w:sz w:val="22"/>
          <w:szCs w:val="22"/>
        </w:rPr>
        <w:tab/>
      </w:r>
      <w:r w:rsidRPr="00B97724">
        <w:rPr>
          <w:bCs/>
          <w:sz w:val="22"/>
          <w:szCs w:val="22"/>
        </w:rPr>
        <w:tab/>
      </w:r>
    </w:p>
    <w:p w14:paraId="400038E7" w14:textId="77777777" w:rsidR="00D43B53" w:rsidRDefault="00D43B53" w:rsidP="00D43B53">
      <w:pPr>
        <w:jc w:val="both"/>
        <w:rPr>
          <w:bCs/>
          <w:sz w:val="22"/>
          <w:szCs w:val="22"/>
        </w:rPr>
      </w:pPr>
      <w:proofErr w:type="spellStart"/>
      <w:r w:rsidRPr="00C41E02">
        <w:rPr>
          <w:bCs/>
          <w:sz w:val="22"/>
          <w:szCs w:val="22"/>
        </w:rPr>
        <w:t>Tên</w:t>
      </w:r>
      <w:proofErr w:type="spellEnd"/>
      <w:r w:rsidRPr="00C41E02">
        <w:rPr>
          <w:bCs/>
          <w:sz w:val="22"/>
          <w:szCs w:val="22"/>
        </w:rPr>
        <w:t xml:space="preserve"> </w:t>
      </w:r>
      <w:proofErr w:type="spellStart"/>
      <w:r w:rsidRPr="00C41E02">
        <w:rPr>
          <w:bCs/>
          <w:sz w:val="22"/>
          <w:szCs w:val="22"/>
        </w:rPr>
        <w:t>tài</w:t>
      </w:r>
      <w:proofErr w:type="spellEnd"/>
      <w:r w:rsidRPr="00C41E02">
        <w:rPr>
          <w:bCs/>
          <w:sz w:val="22"/>
          <w:szCs w:val="22"/>
        </w:rPr>
        <w:t xml:space="preserve"> </w:t>
      </w:r>
      <w:proofErr w:type="spellStart"/>
      <w:r w:rsidRPr="00C41E02">
        <w:rPr>
          <w:bCs/>
          <w:sz w:val="22"/>
          <w:szCs w:val="22"/>
        </w:rPr>
        <w:t>khoản</w:t>
      </w:r>
      <w:proofErr w:type="spellEnd"/>
      <w:r w:rsidRPr="00C41E02">
        <w:rPr>
          <w:bCs/>
          <w:sz w:val="22"/>
          <w:szCs w:val="22"/>
        </w:rPr>
        <w:t>/</w:t>
      </w:r>
      <w:r w:rsidRPr="00C41E02">
        <w:rPr>
          <w:bCs/>
          <w:i/>
          <w:sz w:val="22"/>
          <w:szCs w:val="22"/>
        </w:rPr>
        <w:t>Beneficiary</w:t>
      </w:r>
      <w:r w:rsidRPr="00C41E02">
        <w:rPr>
          <w:bCs/>
          <w:sz w:val="22"/>
          <w:szCs w:val="22"/>
        </w:rPr>
        <w:t xml:space="preserve">: </w:t>
      </w:r>
      <w:proofErr w:type="spellStart"/>
      <w:r w:rsidRPr="00C41E02">
        <w:rPr>
          <w:bCs/>
          <w:sz w:val="22"/>
          <w:szCs w:val="22"/>
        </w:rPr>
        <w:t>Công</w:t>
      </w:r>
      <w:proofErr w:type="spellEnd"/>
      <w:r w:rsidRPr="00C41E02">
        <w:rPr>
          <w:bCs/>
          <w:sz w:val="22"/>
          <w:szCs w:val="22"/>
        </w:rPr>
        <w:t xml:space="preserve"> Ty TNHH TM DV </w:t>
      </w:r>
      <w:proofErr w:type="spellStart"/>
      <w:r w:rsidRPr="00C41E02">
        <w:rPr>
          <w:bCs/>
          <w:sz w:val="22"/>
          <w:szCs w:val="22"/>
        </w:rPr>
        <w:t>Văn</w:t>
      </w:r>
      <w:proofErr w:type="spellEnd"/>
      <w:r w:rsidRPr="00C41E02">
        <w:rPr>
          <w:bCs/>
          <w:sz w:val="22"/>
          <w:szCs w:val="22"/>
        </w:rPr>
        <w:t xml:space="preserve"> </w:t>
      </w:r>
      <w:proofErr w:type="spellStart"/>
      <w:r w:rsidRPr="00C41E02">
        <w:rPr>
          <w:bCs/>
          <w:sz w:val="22"/>
          <w:szCs w:val="22"/>
        </w:rPr>
        <w:t>Phòng</w:t>
      </w:r>
      <w:proofErr w:type="spellEnd"/>
      <w:r w:rsidRPr="00C41E02">
        <w:rPr>
          <w:bCs/>
          <w:sz w:val="22"/>
          <w:szCs w:val="22"/>
        </w:rPr>
        <w:t xml:space="preserve"> </w:t>
      </w:r>
      <w:proofErr w:type="spellStart"/>
      <w:r w:rsidRPr="00C41E02">
        <w:rPr>
          <w:bCs/>
          <w:sz w:val="22"/>
          <w:szCs w:val="22"/>
        </w:rPr>
        <w:t>Phẩm</w:t>
      </w:r>
      <w:proofErr w:type="spellEnd"/>
      <w:r w:rsidRPr="00C41E02">
        <w:rPr>
          <w:bCs/>
          <w:sz w:val="22"/>
          <w:szCs w:val="22"/>
        </w:rPr>
        <w:t xml:space="preserve"> </w:t>
      </w:r>
      <w:proofErr w:type="spellStart"/>
      <w:r w:rsidRPr="00C41E02">
        <w:rPr>
          <w:bCs/>
          <w:sz w:val="22"/>
          <w:szCs w:val="22"/>
        </w:rPr>
        <w:t>Phương</w:t>
      </w:r>
      <w:proofErr w:type="spellEnd"/>
      <w:r w:rsidRPr="00C41E02">
        <w:rPr>
          <w:bCs/>
          <w:sz w:val="22"/>
          <w:szCs w:val="22"/>
        </w:rPr>
        <w:t xml:space="preserve"> Nam</w:t>
      </w:r>
    </w:p>
    <w:p w14:paraId="6393CCFC" w14:textId="77777777" w:rsidR="00C8277C" w:rsidRPr="003D34FD" w:rsidRDefault="00C8277C" w:rsidP="00C8277C">
      <w:pPr>
        <w:ind w:left="720" w:firstLine="720"/>
        <w:rPr>
          <w:sz w:val="22"/>
          <w:szCs w:val="22"/>
        </w:rPr>
      </w:pPr>
    </w:p>
    <w:p w14:paraId="382BBBEF" w14:textId="32D91F03" w:rsidR="00C8277C" w:rsidRDefault="00C8277C" w:rsidP="00C8277C">
      <w:pPr>
        <w:jc w:val="both"/>
        <w:rPr>
          <w:sz w:val="22"/>
          <w:szCs w:val="22"/>
        </w:rPr>
      </w:pPr>
      <w:r w:rsidRPr="003D34FD">
        <w:rPr>
          <w:sz w:val="22"/>
          <w:szCs w:val="22"/>
        </w:rPr>
        <w:t xml:space="preserve">Hai </w:t>
      </w:r>
      <w:proofErr w:type="spellStart"/>
      <w:r w:rsidR="00BB185F">
        <w:rPr>
          <w:sz w:val="22"/>
          <w:szCs w:val="22"/>
        </w:rPr>
        <w:t>B</w:t>
      </w:r>
      <w:r w:rsidRPr="003D34FD">
        <w:rPr>
          <w:sz w:val="22"/>
          <w:szCs w:val="22"/>
        </w:rPr>
        <w:t>ên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thống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nhất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Bán</w:t>
      </w:r>
      <w:proofErr w:type="spellEnd"/>
      <w:r>
        <w:rPr>
          <w:sz w:val="22"/>
          <w:szCs w:val="22"/>
        </w:rPr>
        <w:t xml:space="preserve"> (“</w:t>
      </w:r>
      <w:proofErr w:type="spellStart"/>
      <w:r w:rsidRPr="00750C24">
        <w:rPr>
          <w:b/>
          <w:sz w:val="22"/>
          <w:szCs w:val="22"/>
        </w:rPr>
        <w:t>Hợp</w:t>
      </w:r>
      <w:proofErr w:type="spellEnd"/>
      <w:r w:rsidRPr="00750C24">
        <w:rPr>
          <w:b/>
          <w:sz w:val="22"/>
          <w:szCs w:val="22"/>
        </w:rPr>
        <w:t xml:space="preserve"> </w:t>
      </w:r>
      <w:proofErr w:type="spellStart"/>
      <w:r w:rsidRPr="00750C24">
        <w:rPr>
          <w:b/>
          <w:sz w:val="22"/>
          <w:szCs w:val="22"/>
        </w:rPr>
        <w:t>Đồng</w:t>
      </w:r>
      <w:proofErr w:type="spellEnd"/>
      <w:r>
        <w:rPr>
          <w:sz w:val="22"/>
          <w:szCs w:val="22"/>
        </w:rPr>
        <w:t xml:space="preserve">”) </w:t>
      </w:r>
      <w:proofErr w:type="spellStart"/>
      <w:r>
        <w:rPr>
          <w:sz w:val="22"/>
          <w:szCs w:val="22"/>
        </w:rPr>
        <w:t>với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các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điều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điều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kiện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>:</w:t>
      </w:r>
    </w:p>
    <w:p w14:paraId="00D5983E" w14:textId="77777777" w:rsidR="00C8277C" w:rsidRPr="008A174E" w:rsidRDefault="00C8277C" w:rsidP="00C8277C">
      <w:pPr>
        <w:jc w:val="both"/>
        <w:rPr>
          <w:i/>
          <w:sz w:val="24"/>
          <w:szCs w:val="22"/>
        </w:rPr>
      </w:pPr>
      <w:r w:rsidRPr="008A174E">
        <w:rPr>
          <w:i/>
          <w:sz w:val="22"/>
          <w:szCs w:val="22"/>
        </w:rPr>
        <w:t xml:space="preserve">Both parties have agreed to sign </w:t>
      </w:r>
      <w:r>
        <w:rPr>
          <w:i/>
          <w:sz w:val="22"/>
          <w:szCs w:val="22"/>
        </w:rPr>
        <w:t>this</w:t>
      </w:r>
      <w:r w:rsidRPr="008A174E">
        <w:rPr>
          <w:i/>
          <w:sz w:val="22"/>
          <w:szCs w:val="22"/>
        </w:rPr>
        <w:t xml:space="preserve"> Sales Contract (“</w:t>
      </w:r>
      <w:r w:rsidRPr="00750C24">
        <w:rPr>
          <w:b/>
          <w:i/>
          <w:sz w:val="22"/>
          <w:szCs w:val="22"/>
        </w:rPr>
        <w:t>Contract</w:t>
      </w:r>
      <w:r w:rsidRPr="008A174E">
        <w:rPr>
          <w:i/>
          <w:sz w:val="22"/>
          <w:szCs w:val="22"/>
        </w:rPr>
        <w:t>”) with the following terms and conditions:</w:t>
      </w:r>
    </w:p>
    <w:p w14:paraId="1D3E42E4" w14:textId="77777777" w:rsidR="00C8277C" w:rsidRPr="003D34FD" w:rsidRDefault="00C8277C" w:rsidP="00C8277C">
      <w:pPr>
        <w:ind w:firstLine="360"/>
        <w:jc w:val="both"/>
        <w:rPr>
          <w:sz w:val="22"/>
          <w:szCs w:val="22"/>
        </w:rPr>
      </w:pPr>
    </w:p>
    <w:p w14:paraId="7898D96D" w14:textId="77777777" w:rsidR="00C8277C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NỘI DUNG HỢP ĐỒNG/</w:t>
      </w:r>
      <w:r w:rsidRPr="00C94E42">
        <w:rPr>
          <w:rFonts w:ascii="Times New Roman" w:hAnsi="Times New Roman"/>
          <w:i/>
          <w:sz w:val="22"/>
          <w:szCs w:val="22"/>
        </w:rPr>
        <w:t>SUBJECT</w:t>
      </w:r>
      <w:r>
        <w:rPr>
          <w:rFonts w:ascii="Times New Roman" w:hAnsi="Times New Roman"/>
          <w:i/>
          <w:sz w:val="22"/>
          <w:szCs w:val="22"/>
        </w:rPr>
        <w:t xml:space="preserve"> MATER</w:t>
      </w:r>
    </w:p>
    <w:p w14:paraId="1ADA2392" w14:textId="77777777" w:rsidR="0031504E" w:rsidRPr="0031504E" w:rsidRDefault="0031504E" w:rsidP="0031504E"/>
    <w:p w14:paraId="3D9368BD" w14:textId="56C1403F" w:rsidR="00C8277C" w:rsidRPr="003D34FD" w:rsidRDefault="00C8277C" w:rsidP="00C8277C">
      <w:pPr>
        <w:pStyle w:val="BodyTextIndent"/>
        <w:ind w:left="0" w:right="-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B185F">
        <w:rPr>
          <w:rFonts w:ascii="Times New Roman" w:hAnsi="Times New Roman" w:cs="Times New Roman"/>
        </w:rPr>
        <w:t>nêu</w:t>
      </w:r>
      <w:proofErr w:type="spellEnd"/>
      <w:r w:rsidR="00BB185F">
        <w:rPr>
          <w:rFonts w:ascii="Times New Roman" w:hAnsi="Times New Roman" w:cs="Times New Roman"/>
        </w:rPr>
        <w:t xml:space="preserve"> </w:t>
      </w:r>
      <w:proofErr w:type="spellStart"/>
      <w:r w:rsidR="00BB185F"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Bảng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Báo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Giá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Văn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Phòng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Phẩm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A22D96">
        <w:rPr>
          <w:rFonts w:ascii="Times New Roman" w:hAnsi="Times New Roman" w:cs="Times New Roman"/>
        </w:rPr>
        <w:t>đính</w:t>
      </w:r>
      <w:proofErr w:type="spellEnd"/>
      <w:r w:rsidR="00A22D96">
        <w:rPr>
          <w:rFonts w:ascii="Times New Roman" w:hAnsi="Times New Roman" w:cs="Times New Roman"/>
        </w:rPr>
        <w:t xml:space="preserve"> </w:t>
      </w:r>
      <w:proofErr w:type="spellStart"/>
      <w:r w:rsidR="00A22D96">
        <w:rPr>
          <w:rFonts w:ascii="Times New Roman" w:hAnsi="Times New Roman" w:cs="Times New Roman"/>
        </w:rPr>
        <w:t>kèm</w:t>
      </w:r>
      <w:proofErr w:type="spellEnd"/>
      <w:r w:rsidR="00A22D96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Hợp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Đồng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22D96">
        <w:rPr>
          <w:rFonts w:ascii="Times New Roman" w:hAnsi="Times New Roman" w:cs="Times New Roman"/>
        </w:rPr>
        <w:t>theo</w:t>
      </w:r>
      <w:proofErr w:type="spellEnd"/>
      <w:proofErr w:type="gramEnd"/>
      <w:r w:rsidR="00A22D9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(“PO”)</w:t>
      </w:r>
      <w:r w:rsidR="00BB185F">
        <w:rPr>
          <w:rFonts w:ascii="Times New Roman" w:hAnsi="Times New Roman" w:cs="Times New Roman"/>
        </w:rPr>
        <w:t>.</w:t>
      </w:r>
    </w:p>
    <w:p w14:paraId="5B25E630" w14:textId="4BA8B84E" w:rsidR="00C8277C" w:rsidRDefault="00C8277C" w:rsidP="00750C24">
      <w:pPr>
        <w:spacing w:after="120"/>
        <w:jc w:val="both"/>
        <w:rPr>
          <w:i/>
          <w:sz w:val="22"/>
          <w:szCs w:val="22"/>
        </w:rPr>
      </w:pPr>
      <w:r w:rsidRPr="008A174E">
        <w:rPr>
          <w:i/>
          <w:sz w:val="22"/>
          <w:szCs w:val="22"/>
        </w:rPr>
        <w:t xml:space="preserve">Party B will supply </w:t>
      </w:r>
      <w:r>
        <w:rPr>
          <w:i/>
          <w:sz w:val="22"/>
          <w:szCs w:val="22"/>
        </w:rPr>
        <w:t>the products</w:t>
      </w:r>
      <w:r w:rsidRPr="008A174E">
        <w:rPr>
          <w:i/>
          <w:sz w:val="22"/>
          <w:szCs w:val="22"/>
        </w:rPr>
        <w:t xml:space="preserve"> to Party </w:t>
      </w:r>
      <w:proofErr w:type="gramStart"/>
      <w:r w:rsidRPr="008A174E">
        <w:rPr>
          <w:i/>
          <w:sz w:val="22"/>
          <w:szCs w:val="22"/>
        </w:rPr>
        <w:t>A</w:t>
      </w:r>
      <w:proofErr w:type="gramEnd"/>
      <w:r>
        <w:rPr>
          <w:i/>
          <w:sz w:val="22"/>
          <w:szCs w:val="22"/>
        </w:rPr>
        <w:t xml:space="preserve"> based</w:t>
      </w:r>
      <w:r w:rsidR="00BB185F">
        <w:rPr>
          <w:i/>
          <w:sz w:val="22"/>
          <w:szCs w:val="22"/>
        </w:rPr>
        <w:t xml:space="preserve"> on the</w:t>
      </w:r>
      <w:r>
        <w:rPr>
          <w:i/>
          <w:sz w:val="22"/>
          <w:szCs w:val="22"/>
        </w:rPr>
        <w:t xml:space="preserve"> </w:t>
      </w:r>
      <w:r w:rsidR="00E351C1">
        <w:rPr>
          <w:i/>
          <w:sz w:val="22"/>
          <w:szCs w:val="22"/>
        </w:rPr>
        <w:t>Quotation</w:t>
      </w:r>
      <w:r w:rsidR="00BB185F">
        <w:rPr>
          <w:i/>
          <w:sz w:val="22"/>
          <w:szCs w:val="22"/>
        </w:rPr>
        <w:t xml:space="preserve"> </w:t>
      </w:r>
      <w:r w:rsidR="00427AD1">
        <w:rPr>
          <w:i/>
          <w:sz w:val="22"/>
          <w:szCs w:val="22"/>
        </w:rPr>
        <w:t xml:space="preserve">of Stationeries </w:t>
      </w:r>
      <w:r w:rsidR="000861FB">
        <w:rPr>
          <w:i/>
          <w:sz w:val="22"/>
          <w:szCs w:val="22"/>
        </w:rPr>
        <w:t xml:space="preserve">attached to this Contract </w:t>
      </w:r>
      <w:r w:rsidR="00BB185F">
        <w:rPr>
          <w:i/>
          <w:sz w:val="22"/>
          <w:szCs w:val="22"/>
        </w:rPr>
        <w:t>according to</w:t>
      </w:r>
      <w:r>
        <w:rPr>
          <w:i/>
          <w:sz w:val="22"/>
          <w:szCs w:val="22"/>
        </w:rPr>
        <w:t xml:space="preserve"> each purchase order (“PO”)</w:t>
      </w:r>
      <w:r w:rsidR="00BB185F">
        <w:rPr>
          <w:i/>
          <w:sz w:val="22"/>
          <w:szCs w:val="22"/>
        </w:rPr>
        <w:t>.</w:t>
      </w:r>
    </w:p>
    <w:p w14:paraId="547F2B5F" w14:textId="5700C790" w:rsidR="00C8277C" w:rsidRDefault="00C8277C" w:rsidP="00750C24">
      <w:pPr>
        <w:pStyle w:val="BodyTextIndent"/>
        <w:ind w:left="0" w:right="-36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Giá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trên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chưa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bao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gồm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thuế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BB185F" w:rsidRPr="00427AD1">
        <w:rPr>
          <w:rFonts w:ascii="Times New Roman" w:hAnsi="Times New Roman" w:cs="Times New Roman"/>
        </w:rPr>
        <w:t>GTGT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 w:rsidR="005724B8">
        <w:rPr>
          <w:rFonts w:ascii="Times New Roman" w:hAnsi="Times New Roman" w:cs="Times New Roman"/>
          <w:bCs/>
        </w:rPr>
        <w:t>nhưng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đã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bao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gồm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chi </w:t>
      </w:r>
      <w:proofErr w:type="spellStart"/>
      <w:r>
        <w:rPr>
          <w:rFonts w:ascii="Times New Roman" w:hAnsi="Times New Roman" w:cs="Times New Roman"/>
          <w:bCs/>
        </w:rPr>
        <w:t>phí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vận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chuyển</w:t>
      </w:r>
      <w:proofErr w:type="spellEnd"/>
      <w:r w:rsidR="005724B8">
        <w:rPr>
          <w:rFonts w:ascii="Times New Roman" w:hAnsi="Times New Roman" w:cs="Times New Roman"/>
          <w:bCs/>
        </w:rPr>
        <w:t xml:space="preserve">, chi </w:t>
      </w:r>
      <w:proofErr w:type="spellStart"/>
      <w:r w:rsidR="005724B8">
        <w:rPr>
          <w:rFonts w:ascii="Times New Roman" w:hAnsi="Times New Roman" w:cs="Times New Roman"/>
          <w:bCs/>
        </w:rPr>
        <w:t>phí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nguyên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vật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liệu</w:t>
      </w:r>
      <w:proofErr w:type="spellEnd"/>
      <w:r w:rsidR="005724B8">
        <w:rPr>
          <w:rFonts w:ascii="Times New Roman" w:hAnsi="Times New Roman" w:cs="Times New Roman"/>
          <w:bCs/>
        </w:rPr>
        <w:t xml:space="preserve">, </w:t>
      </w:r>
      <w:proofErr w:type="spellStart"/>
      <w:r w:rsidR="005724B8">
        <w:rPr>
          <w:rFonts w:ascii="Times New Roman" w:hAnsi="Times New Roman" w:cs="Times New Roman"/>
          <w:bCs/>
        </w:rPr>
        <w:t>đóng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gói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và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các</w:t>
      </w:r>
      <w:proofErr w:type="spellEnd"/>
      <w:r>
        <w:rPr>
          <w:rFonts w:ascii="Times New Roman" w:hAnsi="Times New Roman" w:cs="Times New Roman"/>
          <w:bCs/>
        </w:rPr>
        <w:t xml:space="preserve"> chi </w:t>
      </w:r>
      <w:proofErr w:type="spellStart"/>
      <w:r>
        <w:rPr>
          <w:rFonts w:ascii="Times New Roman" w:hAnsi="Times New Roman" w:cs="Times New Roman"/>
          <w:bCs/>
        </w:rPr>
        <w:t>phí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khác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việc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thực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hiện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nghĩa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vụ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của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Bên</w:t>
      </w:r>
      <w:proofErr w:type="spellEnd"/>
      <w:r>
        <w:rPr>
          <w:rFonts w:ascii="Times New Roman" w:hAnsi="Times New Roman" w:cs="Times New Roman"/>
          <w:bCs/>
        </w:rPr>
        <w:t xml:space="preserve"> B</w:t>
      </w:r>
      <w:r w:rsidR="005724B8">
        <w:rPr>
          <w:rFonts w:ascii="Times New Roman" w:hAnsi="Times New Roman" w:cs="Times New Roman"/>
          <w:bCs/>
        </w:rPr>
        <w:t xml:space="preserve">. </w:t>
      </w:r>
      <w:proofErr w:type="spellStart"/>
      <w:r w:rsidR="005724B8">
        <w:rPr>
          <w:rFonts w:ascii="Times New Roman" w:hAnsi="Times New Roman" w:cs="Times New Roman"/>
          <w:bCs/>
        </w:rPr>
        <w:t>Giá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này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sẽ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không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thay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đổi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trong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suốt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quá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trình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thực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hiện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Hợp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Đồng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DAFBBB9" w14:textId="77777777" w:rsidR="00C8277C" w:rsidRDefault="00C8277C" w:rsidP="00750C24">
      <w:pPr>
        <w:jc w:val="both"/>
        <w:rPr>
          <w:bCs/>
          <w:i/>
        </w:rPr>
      </w:pPr>
      <w:r w:rsidRPr="00E01EF1">
        <w:rPr>
          <w:bCs/>
          <w:i/>
        </w:rPr>
        <w:t xml:space="preserve">The </w:t>
      </w:r>
      <w:r w:rsidR="000861FB">
        <w:rPr>
          <w:bCs/>
          <w:i/>
        </w:rPr>
        <w:t xml:space="preserve">above </w:t>
      </w:r>
      <w:r w:rsidRPr="00E01EF1">
        <w:rPr>
          <w:bCs/>
          <w:i/>
        </w:rPr>
        <w:t xml:space="preserve">Price </w:t>
      </w:r>
      <w:r>
        <w:rPr>
          <w:bCs/>
          <w:i/>
        </w:rPr>
        <w:t xml:space="preserve">is </w:t>
      </w:r>
      <w:r w:rsidR="005724B8">
        <w:rPr>
          <w:bCs/>
          <w:i/>
        </w:rPr>
        <w:t>exclusive of</w:t>
      </w:r>
      <w:r>
        <w:rPr>
          <w:bCs/>
          <w:i/>
        </w:rPr>
        <w:t xml:space="preserve"> VAT, </w:t>
      </w:r>
      <w:r w:rsidR="005724B8" w:rsidRPr="00750C24">
        <w:rPr>
          <w:i/>
          <w:sz w:val="22"/>
          <w:szCs w:val="22"/>
        </w:rPr>
        <w:t>but</w:t>
      </w:r>
      <w:r w:rsidR="005724B8">
        <w:rPr>
          <w:bCs/>
          <w:i/>
        </w:rPr>
        <w:t xml:space="preserve"> inclusive of </w:t>
      </w:r>
      <w:r>
        <w:rPr>
          <w:bCs/>
          <w:i/>
        </w:rPr>
        <w:t>shipping fee</w:t>
      </w:r>
      <w:r w:rsidR="005724B8">
        <w:rPr>
          <w:bCs/>
          <w:i/>
        </w:rPr>
        <w:t>, costs of material, packing fee</w:t>
      </w:r>
      <w:r>
        <w:rPr>
          <w:bCs/>
          <w:i/>
        </w:rPr>
        <w:t xml:space="preserve"> and other costs related to the implementation of Party B’s obligation</w:t>
      </w:r>
      <w:r w:rsidR="005724B8">
        <w:rPr>
          <w:bCs/>
          <w:i/>
        </w:rPr>
        <w:t>.  This Price</w:t>
      </w:r>
      <w:r>
        <w:rPr>
          <w:bCs/>
          <w:i/>
        </w:rPr>
        <w:t xml:space="preserve"> </w:t>
      </w:r>
      <w:r w:rsidRPr="00E01EF1">
        <w:rPr>
          <w:bCs/>
          <w:i/>
        </w:rPr>
        <w:t>shall remain unchanged during the Contract duration.</w:t>
      </w:r>
    </w:p>
    <w:p w14:paraId="49C16460" w14:textId="77777777" w:rsidR="00C8277C" w:rsidRPr="00E01EF1" w:rsidRDefault="00C8277C" w:rsidP="00C8277C">
      <w:pPr>
        <w:pStyle w:val="BodyTextIndent"/>
        <w:ind w:left="0" w:right="-360"/>
        <w:jc w:val="both"/>
        <w:rPr>
          <w:rFonts w:ascii="Times New Roman" w:hAnsi="Times New Roman" w:cs="Times New Roman"/>
          <w:bCs/>
          <w:i/>
        </w:rPr>
      </w:pPr>
    </w:p>
    <w:p w14:paraId="1B348B3F" w14:textId="77777777" w:rsidR="00C8277C" w:rsidRPr="00C94E42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CHẤT LƯỢNG HÀNG HÓA/</w:t>
      </w:r>
      <w:r w:rsidRPr="00750C24">
        <w:rPr>
          <w:rFonts w:ascii="Times New Roman" w:hAnsi="Times New Roman" w:cs="Times New Roman"/>
          <w:i/>
          <w:sz w:val="22"/>
          <w:szCs w:val="22"/>
        </w:rPr>
        <w:t>PRODUCT QUALITY</w:t>
      </w:r>
    </w:p>
    <w:p w14:paraId="49CEB798" w14:textId="77777777" w:rsidR="00C8277C" w:rsidRPr="003D34FD" w:rsidRDefault="00C8277C" w:rsidP="00C8277C">
      <w:pPr>
        <w:rPr>
          <w:sz w:val="22"/>
          <w:szCs w:val="22"/>
        </w:rPr>
      </w:pPr>
    </w:p>
    <w:p w14:paraId="1A66158B" w14:textId="77777777" w:rsidR="00C8277C" w:rsidRDefault="00C8277C" w:rsidP="00C8277C">
      <w:pPr>
        <w:numPr>
          <w:ilvl w:val="1"/>
          <w:numId w:val="1"/>
        </w:numPr>
        <w:ind w:left="720" w:hanging="720"/>
        <w:jc w:val="both"/>
        <w:rPr>
          <w:sz w:val="22"/>
          <w:szCs w:val="22"/>
        </w:rPr>
      </w:pPr>
      <w:proofErr w:type="spellStart"/>
      <w:r w:rsidRPr="003D34FD">
        <w:rPr>
          <w:sz w:val="22"/>
          <w:szCs w:val="22"/>
        </w:rPr>
        <w:t>Bên</w:t>
      </w:r>
      <w:proofErr w:type="spellEnd"/>
      <w:r w:rsidRPr="003D34FD">
        <w:rPr>
          <w:sz w:val="22"/>
          <w:szCs w:val="22"/>
        </w:rPr>
        <w:t xml:space="preserve"> B </w:t>
      </w:r>
      <w:proofErr w:type="spellStart"/>
      <w:r>
        <w:rPr>
          <w:sz w:val="22"/>
          <w:szCs w:val="22"/>
        </w:rPr>
        <w:t>chịu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nhiệm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nguồn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gốc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xuất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xứ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625417">
        <w:rPr>
          <w:sz w:val="22"/>
          <w:szCs w:val="22"/>
        </w:rPr>
        <w:t>và</w:t>
      </w:r>
      <w:proofErr w:type="spellEnd"/>
      <w:r w:rsidR="00625417">
        <w:rPr>
          <w:sz w:val="22"/>
          <w:szCs w:val="22"/>
        </w:rPr>
        <w:t xml:space="preserve"> </w:t>
      </w:r>
      <w:proofErr w:type="spellStart"/>
      <w:r w:rsidR="00625417">
        <w:rPr>
          <w:sz w:val="22"/>
          <w:szCs w:val="22"/>
        </w:rPr>
        <w:t>chất</w:t>
      </w:r>
      <w:proofErr w:type="spellEnd"/>
      <w:r w:rsidR="00625417">
        <w:rPr>
          <w:sz w:val="22"/>
          <w:szCs w:val="22"/>
        </w:rPr>
        <w:t xml:space="preserve"> </w:t>
      </w:r>
      <w:proofErr w:type="spellStart"/>
      <w:r w:rsidR="00625417">
        <w:rPr>
          <w:sz w:val="22"/>
          <w:szCs w:val="22"/>
        </w:rPr>
        <w:t>lượng</w:t>
      </w:r>
      <w:proofErr w:type="spellEnd"/>
      <w:r w:rsidR="0062541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hóa</w:t>
      </w:r>
      <w:proofErr w:type="spellEnd"/>
      <w:r>
        <w:rPr>
          <w:sz w:val="22"/>
          <w:szCs w:val="22"/>
        </w:rPr>
        <w:t>.</w:t>
      </w:r>
    </w:p>
    <w:p w14:paraId="5955285F" w14:textId="77777777" w:rsidR="00C8277C" w:rsidRPr="00C94E42" w:rsidRDefault="00C8277C" w:rsidP="00C8277C">
      <w:pPr>
        <w:ind w:left="720"/>
        <w:jc w:val="both"/>
        <w:rPr>
          <w:i/>
          <w:sz w:val="22"/>
          <w:szCs w:val="22"/>
        </w:rPr>
      </w:pPr>
      <w:r w:rsidRPr="00C94E42">
        <w:rPr>
          <w:i/>
          <w:sz w:val="22"/>
          <w:szCs w:val="22"/>
        </w:rPr>
        <w:t xml:space="preserve">Party B </w:t>
      </w:r>
      <w:r w:rsidR="00403D22">
        <w:rPr>
          <w:i/>
          <w:sz w:val="22"/>
          <w:szCs w:val="22"/>
        </w:rPr>
        <w:t>is responsible for</w:t>
      </w:r>
      <w:r w:rsidRPr="00C94E42">
        <w:rPr>
          <w:i/>
          <w:sz w:val="22"/>
          <w:szCs w:val="22"/>
        </w:rPr>
        <w:t xml:space="preserve"> the origin/source </w:t>
      </w:r>
      <w:r w:rsidR="00625417">
        <w:rPr>
          <w:i/>
          <w:sz w:val="22"/>
          <w:szCs w:val="22"/>
        </w:rPr>
        <w:t xml:space="preserve">and quality </w:t>
      </w:r>
      <w:r w:rsidRPr="00C94E42">
        <w:rPr>
          <w:i/>
          <w:sz w:val="22"/>
          <w:szCs w:val="22"/>
        </w:rPr>
        <w:t>of the products.</w:t>
      </w:r>
    </w:p>
    <w:p w14:paraId="32FAAB2A" w14:textId="77777777" w:rsidR="00C8277C" w:rsidRDefault="00C8277C" w:rsidP="00C8277C">
      <w:pPr>
        <w:numPr>
          <w:ilvl w:val="1"/>
          <w:numId w:val="1"/>
        </w:numPr>
        <w:ind w:left="720" w:hanging="720"/>
        <w:jc w:val="both"/>
        <w:rPr>
          <w:sz w:val="22"/>
          <w:szCs w:val="22"/>
        </w:rPr>
      </w:pPr>
      <w:proofErr w:type="spellStart"/>
      <w:r w:rsidRPr="00F952E4">
        <w:rPr>
          <w:sz w:val="22"/>
          <w:szCs w:val="22"/>
        </w:rPr>
        <w:t>Các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sản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phẩm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giao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phải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đúng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proofErr w:type="gramStart"/>
      <w:r w:rsidRPr="00F952E4">
        <w:rPr>
          <w:sz w:val="22"/>
          <w:szCs w:val="22"/>
        </w:rPr>
        <w:t>theo</w:t>
      </w:r>
      <w:proofErr w:type="spellEnd"/>
      <w:proofErr w:type="gramEnd"/>
      <w:r w:rsidRPr="00F952E4">
        <w:rPr>
          <w:sz w:val="22"/>
          <w:szCs w:val="22"/>
        </w:rPr>
        <w:t xml:space="preserve"> </w:t>
      </w:r>
      <w:proofErr w:type="spellStart"/>
      <w:r w:rsidR="00EA3845">
        <w:rPr>
          <w:sz w:val="22"/>
          <w:szCs w:val="22"/>
        </w:rPr>
        <w:t>quy</w:t>
      </w:r>
      <w:proofErr w:type="spellEnd"/>
      <w:r w:rsidR="00EA3845">
        <w:rPr>
          <w:sz w:val="22"/>
          <w:szCs w:val="22"/>
        </w:rPr>
        <w:t xml:space="preserve"> </w:t>
      </w:r>
      <w:proofErr w:type="spellStart"/>
      <w:r w:rsidR="00EA3845">
        <w:rPr>
          <w:sz w:val="22"/>
          <w:szCs w:val="22"/>
        </w:rPr>
        <w:t>cách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quy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định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tại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Điều</w:t>
      </w:r>
      <w:proofErr w:type="spellEnd"/>
      <w:r w:rsidRPr="00F952E4">
        <w:rPr>
          <w:sz w:val="22"/>
          <w:szCs w:val="22"/>
        </w:rPr>
        <w:t xml:space="preserve"> 1 </w:t>
      </w:r>
      <w:proofErr w:type="spellStart"/>
      <w:r w:rsidRPr="00F952E4">
        <w:rPr>
          <w:sz w:val="22"/>
          <w:szCs w:val="22"/>
        </w:rPr>
        <w:t>và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yêu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cầu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của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Bên</w:t>
      </w:r>
      <w:proofErr w:type="spellEnd"/>
      <w:r w:rsidRPr="00F952E4">
        <w:rPr>
          <w:sz w:val="22"/>
          <w:szCs w:val="22"/>
        </w:rPr>
        <w:t xml:space="preserve"> A </w:t>
      </w:r>
      <w:proofErr w:type="spellStart"/>
      <w:r w:rsidRPr="00F952E4">
        <w:rPr>
          <w:sz w:val="22"/>
          <w:szCs w:val="22"/>
        </w:rPr>
        <w:t>theo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từng</w:t>
      </w:r>
      <w:proofErr w:type="spellEnd"/>
      <w:r w:rsidRPr="00F952E4">
        <w:rPr>
          <w:sz w:val="22"/>
          <w:szCs w:val="22"/>
        </w:rPr>
        <w:t xml:space="preserve"> PO.</w:t>
      </w:r>
    </w:p>
    <w:p w14:paraId="55853E40" w14:textId="77777777" w:rsidR="00C8277C" w:rsidRPr="009F1051" w:rsidRDefault="00C8277C" w:rsidP="00C8277C">
      <w:pPr>
        <w:ind w:left="720"/>
        <w:jc w:val="both"/>
        <w:rPr>
          <w:sz w:val="22"/>
          <w:szCs w:val="22"/>
        </w:rPr>
      </w:pPr>
      <w:r w:rsidRPr="009F1051">
        <w:rPr>
          <w:i/>
          <w:sz w:val="22"/>
          <w:szCs w:val="22"/>
        </w:rPr>
        <w:t>The delivered products shall have to comply with the specification provided in Article 1 and Party A’s requirements under each PO.</w:t>
      </w:r>
    </w:p>
    <w:p w14:paraId="5668335C" w14:textId="6DB0EF01" w:rsidR="009041CD" w:rsidRDefault="00C8277C" w:rsidP="009041CD">
      <w:pPr>
        <w:numPr>
          <w:ilvl w:val="1"/>
          <w:numId w:val="1"/>
        </w:numPr>
        <w:ind w:left="720" w:hanging="720"/>
        <w:jc w:val="both"/>
        <w:rPr>
          <w:ins w:id="0" w:author="Quach Tieu Phung" w:date="2016-07-21T10:36:00Z"/>
          <w:sz w:val="22"/>
          <w:szCs w:val="22"/>
        </w:rPr>
      </w:pPr>
      <w:proofErr w:type="spellStart"/>
      <w:r w:rsidRPr="003D34FD">
        <w:rPr>
          <w:sz w:val="22"/>
          <w:szCs w:val="22"/>
        </w:rPr>
        <w:t>Bên</w:t>
      </w:r>
      <w:proofErr w:type="spellEnd"/>
      <w:r w:rsidRPr="003D34FD">
        <w:rPr>
          <w:sz w:val="22"/>
          <w:szCs w:val="22"/>
        </w:rPr>
        <w:t xml:space="preserve"> B </w:t>
      </w:r>
      <w:proofErr w:type="spellStart"/>
      <w:r w:rsidRPr="003D34FD">
        <w:rPr>
          <w:sz w:val="22"/>
          <w:szCs w:val="22"/>
        </w:rPr>
        <w:t>phát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hành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hóa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đơn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tài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chính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ngay</w:t>
      </w:r>
      <w:proofErr w:type="spellEnd"/>
      <w:r w:rsidRPr="003D34FD">
        <w:rPr>
          <w:sz w:val="22"/>
          <w:szCs w:val="22"/>
        </w:rPr>
        <w:t xml:space="preserve"> </w:t>
      </w:r>
      <w:del w:id="1" w:author="Quach Tieu Phung" w:date="2016-07-21T10:36:00Z">
        <w:r w:rsidRPr="003D34FD" w:rsidDel="009041CD">
          <w:rPr>
            <w:sz w:val="22"/>
            <w:szCs w:val="22"/>
          </w:rPr>
          <w:delText>khi giao hàng cho Bên A.</w:delText>
        </w:r>
      </w:del>
      <w:proofErr w:type="spellStart"/>
      <w:ins w:id="2" w:author="Quach Tieu Phung" w:date="2016-07-21T10:36:00Z">
        <w:r w:rsidR="009041CD">
          <w:rPr>
            <w:sz w:val="22"/>
            <w:szCs w:val="22"/>
          </w:rPr>
          <w:t>vào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cuối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tháng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sau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khi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đã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xác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nhận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công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nợ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giữa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các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bên</w:t>
        </w:r>
        <w:proofErr w:type="spellEnd"/>
      </w:ins>
    </w:p>
    <w:p w14:paraId="73B20ED7" w14:textId="77777777" w:rsidR="00C8277C" w:rsidRDefault="00C8277C" w:rsidP="00C8277C">
      <w:pPr>
        <w:numPr>
          <w:ilvl w:val="1"/>
          <w:numId w:val="1"/>
        </w:numPr>
        <w:ind w:left="720" w:hanging="720"/>
        <w:jc w:val="both"/>
        <w:rPr>
          <w:sz w:val="22"/>
          <w:szCs w:val="22"/>
        </w:rPr>
      </w:pPr>
    </w:p>
    <w:p w14:paraId="10F03609" w14:textId="77777777" w:rsidR="00C8277C" w:rsidRPr="009F1051" w:rsidRDefault="00C8277C" w:rsidP="00C8277C">
      <w:pPr>
        <w:ind w:left="720"/>
        <w:jc w:val="both"/>
        <w:rPr>
          <w:sz w:val="22"/>
          <w:szCs w:val="22"/>
        </w:rPr>
      </w:pPr>
      <w:r w:rsidRPr="009F1051">
        <w:rPr>
          <w:i/>
          <w:sz w:val="22"/>
          <w:szCs w:val="22"/>
        </w:rPr>
        <w:lastRenderedPageBreak/>
        <w:t>Party B will issue valid invoices to Party A upon delivery of the products to Party A.</w:t>
      </w:r>
    </w:p>
    <w:p w14:paraId="6A55A858" w14:textId="77777777" w:rsidR="00C8277C" w:rsidRPr="00C86DA6" w:rsidRDefault="00C8277C" w:rsidP="00C8277C">
      <w:pPr>
        <w:ind w:left="720" w:right="-360"/>
        <w:jc w:val="both"/>
        <w:rPr>
          <w:i/>
          <w:sz w:val="24"/>
          <w:szCs w:val="22"/>
        </w:rPr>
      </w:pPr>
    </w:p>
    <w:p w14:paraId="73283732" w14:textId="77777777" w:rsidR="00C8277C" w:rsidRPr="009F1051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GIAO HÀNG/</w:t>
      </w:r>
      <w:r w:rsidRPr="00750C24">
        <w:rPr>
          <w:rFonts w:ascii="Times New Roman" w:hAnsi="Times New Roman" w:cs="Times New Roman"/>
          <w:i/>
          <w:sz w:val="22"/>
          <w:szCs w:val="22"/>
        </w:rPr>
        <w:t>DELIVERY</w:t>
      </w:r>
    </w:p>
    <w:p w14:paraId="68DA6356" w14:textId="77777777" w:rsidR="00C8277C" w:rsidRPr="003D34FD" w:rsidRDefault="00C8277C" w:rsidP="00C8277C">
      <w:pPr>
        <w:rPr>
          <w:sz w:val="22"/>
          <w:szCs w:val="22"/>
        </w:rPr>
      </w:pPr>
    </w:p>
    <w:p w14:paraId="1D21C2EB" w14:textId="76723D42" w:rsidR="00C8277C" w:rsidRDefault="00C8277C" w:rsidP="00C8277C">
      <w:pPr>
        <w:ind w:left="709" w:hanging="709"/>
        <w:jc w:val="both"/>
        <w:rPr>
          <w:sz w:val="22"/>
          <w:szCs w:val="22"/>
        </w:rPr>
      </w:pPr>
      <w:r w:rsidRPr="003D34FD">
        <w:rPr>
          <w:sz w:val="22"/>
          <w:szCs w:val="22"/>
        </w:rPr>
        <w:t>3.1</w:t>
      </w:r>
      <w:r w:rsidRPr="003D34FD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Thời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điểm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Bên</w:t>
      </w:r>
      <w:proofErr w:type="spellEnd"/>
      <w:r>
        <w:rPr>
          <w:sz w:val="22"/>
          <w:szCs w:val="22"/>
        </w:rPr>
        <w:t xml:space="preserve"> B </w:t>
      </w:r>
      <w:proofErr w:type="spellStart"/>
      <w:r>
        <w:rPr>
          <w:sz w:val="22"/>
          <w:szCs w:val="22"/>
        </w:rPr>
        <w:t>giao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vòng</w:t>
      </w:r>
      <w:proofErr w:type="spellEnd"/>
      <w:r>
        <w:rPr>
          <w:sz w:val="22"/>
          <w:szCs w:val="22"/>
        </w:rPr>
        <w:t xml:space="preserve"> </w:t>
      </w:r>
      <w:del w:id="3" w:author="Quach Tieu Phung" w:date="2016-07-21T10:32:00Z">
        <w:r w:rsidR="00493660" w:rsidDel="009041CD">
          <w:rPr>
            <w:sz w:val="22"/>
            <w:szCs w:val="22"/>
          </w:rPr>
          <w:delText xml:space="preserve">3-7 </w:delText>
        </w:r>
      </w:del>
      <w:ins w:id="4" w:author="Quach Tieu Phung" w:date="2016-07-21T10:32:00Z">
        <w:r w:rsidR="009041CD">
          <w:rPr>
            <w:sz w:val="22"/>
            <w:szCs w:val="22"/>
          </w:rPr>
          <w:t xml:space="preserve"> </w:t>
        </w:r>
      </w:ins>
      <w:ins w:id="5" w:author="Quach Tieu Phung" w:date="2016-07-21T10:33:00Z">
        <w:r w:rsidR="009041CD">
          <w:rPr>
            <w:sz w:val="22"/>
            <w:szCs w:val="22"/>
          </w:rPr>
          <w:t xml:space="preserve">1-3 </w:t>
        </w:r>
      </w:ins>
      <w:proofErr w:type="spellStart"/>
      <w:r w:rsidR="00493660">
        <w:rPr>
          <w:sz w:val="22"/>
          <w:szCs w:val="22"/>
        </w:rPr>
        <w:t>ngày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làm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việc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ngày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xác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nhận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đơn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điểm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PO.</w:t>
      </w:r>
    </w:p>
    <w:p w14:paraId="333F81B2" w14:textId="14C3C9EA" w:rsidR="00C8277C" w:rsidRPr="005534B8" w:rsidRDefault="00C8277C" w:rsidP="00C8277C">
      <w:pPr>
        <w:ind w:left="709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Delivery time and place: Party B will make delivery within </w:t>
      </w:r>
      <w:del w:id="6" w:author="Quach Tieu Phung" w:date="2016-07-21T10:33:00Z">
        <w:r w:rsidR="00493660" w:rsidDel="009041CD">
          <w:rPr>
            <w:i/>
            <w:sz w:val="22"/>
            <w:szCs w:val="22"/>
          </w:rPr>
          <w:delText xml:space="preserve">3-7 </w:delText>
        </w:r>
      </w:del>
      <w:ins w:id="7" w:author="Quach Tieu Phung" w:date="2016-07-21T10:33:00Z">
        <w:r w:rsidR="009041CD">
          <w:rPr>
            <w:i/>
            <w:sz w:val="22"/>
            <w:szCs w:val="22"/>
          </w:rPr>
          <w:t xml:space="preserve">1-3 </w:t>
        </w:r>
      </w:ins>
      <w:r w:rsidR="00493660">
        <w:rPr>
          <w:i/>
          <w:sz w:val="22"/>
          <w:szCs w:val="22"/>
        </w:rPr>
        <w:t>working days</w:t>
      </w:r>
      <w:r>
        <w:rPr>
          <w:i/>
          <w:sz w:val="22"/>
          <w:szCs w:val="22"/>
        </w:rPr>
        <w:t xml:space="preserve"> after </w:t>
      </w:r>
      <w:r w:rsidR="00493660">
        <w:rPr>
          <w:i/>
          <w:sz w:val="22"/>
          <w:szCs w:val="22"/>
        </w:rPr>
        <w:t>confirmation</w:t>
      </w:r>
      <w:r>
        <w:rPr>
          <w:i/>
          <w:sz w:val="22"/>
          <w:szCs w:val="22"/>
        </w:rPr>
        <w:t xml:space="preserve"> of PO at the place provided in the PO.</w:t>
      </w:r>
    </w:p>
    <w:p w14:paraId="265F58B7" w14:textId="77777777" w:rsidR="00C8277C" w:rsidRPr="004B623D" w:rsidRDefault="00C8277C" w:rsidP="00C8277C">
      <w:pPr>
        <w:ind w:left="709" w:hanging="709"/>
        <w:jc w:val="both"/>
        <w:rPr>
          <w:sz w:val="22"/>
          <w:szCs w:val="22"/>
        </w:rPr>
      </w:pPr>
      <w:r w:rsidRPr="003D34FD">
        <w:rPr>
          <w:sz w:val="22"/>
          <w:szCs w:val="22"/>
        </w:rPr>
        <w:t>3.2</w:t>
      </w:r>
      <w:r w:rsidRPr="003D34FD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Bên</w:t>
      </w:r>
      <w:proofErr w:type="spellEnd"/>
      <w:r>
        <w:rPr>
          <w:sz w:val="22"/>
          <w:szCs w:val="22"/>
        </w:rPr>
        <w:t xml:space="preserve"> B </w:t>
      </w:r>
      <w:proofErr w:type="spellStart"/>
      <w:r>
        <w:rPr>
          <w:sz w:val="22"/>
          <w:szCs w:val="22"/>
        </w:rPr>
        <w:t>đảm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đúng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lượng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theo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từng</w:t>
      </w:r>
      <w:proofErr w:type="spellEnd"/>
      <w:r>
        <w:rPr>
          <w:sz w:val="22"/>
          <w:szCs w:val="22"/>
        </w:rPr>
        <w:t xml:space="preserve"> PO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yêu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chất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lượng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nêu</w:t>
      </w:r>
      <w:proofErr w:type="spellEnd"/>
      <w:r>
        <w:rPr>
          <w:sz w:val="22"/>
          <w:szCs w:val="22"/>
        </w:rPr>
        <w:t xml:space="preserve"> ở </w:t>
      </w:r>
      <w:proofErr w:type="spellStart"/>
      <w:r>
        <w:rPr>
          <w:sz w:val="22"/>
          <w:szCs w:val="22"/>
        </w:rPr>
        <w:t>Điều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Điều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</w:t>
      </w:r>
      <w:r w:rsidRPr="004B623D">
        <w:rPr>
          <w:sz w:val="22"/>
          <w:szCs w:val="22"/>
        </w:rPr>
        <w:t>p</w:t>
      </w:r>
      <w:proofErr w:type="spellEnd"/>
      <w:r w:rsidRPr="004B623D">
        <w:rPr>
          <w:sz w:val="22"/>
          <w:szCs w:val="22"/>
        </w:rPr>
        <w:t xml:space="preserve"> </w:t>
      </w:r>
      <w:proofErr w:type="spellStart"/>
      <w:r w:rsidRPr="004B623D">
        <w:rPr>
          <w:sz w:val="22"/>
          <w:szCs w:val="22"/>
        </w:rPr>
        <w:t>Đồng</w:t>
      </w:r>
      <w:proofErr w:type="spellEnd"/>
      <w:r w:rsidRPr="004B623D">
        <w:rPr>
          <w:sz w:val="22"/>
          <w:szCs w:val="22"/>
        </w:rPr>
        <w:t xml:space="preserve">. </w:t>
      </w:r>
    </w:p>
    <w:p w14:paraId="32DB3029" w14:textId="77777777" w:rsidR="00C8277C" w:rsidRPr="003D34FD" w:rsidRDefault="00C8277C" w:rsidP="00C8277C">
      <w:pPr>
        <w:ind w:left="709"/>
        <w:jc w:val="both"/>
        <w:rPr>
          <w:sz w:val="22"/>
          <w:szCs w:val="22"/>
        </w:rPr>
      </w:pPr>
      <w:r w:rsidRPr="004B623D">
        <w:rPr>
          <w:i/>
          <w:sz w:val="22"/>
          <w:szCs w:val="22"/>
        </w:rPr>
        <w:t xml:space="preserve">Party B ensures to deliver </w:t>
      </w:r>
      <w:r>
        <w:rPr>
          <w:i/>
          <w:sz w:val="22"/>
          <w:szCs w:val="22"/>
        </w:rPr>
        <w:t xml:space="preserve">products </w:t>
      </w:r>
      <w:r w:rsidRPr="004B623D">
        <w:rPr>
          <w:i/>
          <w:sz w:val="22"/>
          <w:szCs w:val="22"/>
        </w:rPr>
        <w:t xml:space="preserve">with quantity as stipulated in </w:t>
      </w:r>
      <w:r>
        <w:rPr>
          <w:i/>
          <w:sz w:val="22"/>
          <w:szCs w:val="22"/>
        </w:rPr>
        <w:t>each PO</w:t>
      </w:r>
      <w:r w:rsidRPr="004B623D">
        <w:rPr>
          <w:i/>
          <w:sz w:val="22"/>
          <w:szCs w:val="22"/>
        </w:rPr>
        <w:t xml:space="preserve"> and quality as agreed in Article 1 and </w:t>
      </w:r>
      <w:r>
        <w:rPr>
          <w:i/>
          <w:sz w:val="22"/>
          <w:szCs w:val="22"/>
        </w:rPr>
        <w:t xml:space="preserve">Article </w:t>
      </w:r>
      <w:r w:rsidRPr="004B623D">
        <w:rPr>
          <w:i/>
          <w:sz w:val="22"/>
          <w:szCs w:val="22"/>
        </w:rPr>
        <w:t>2 of the Contract.</w:t>
      </w:r>
    </w:p>
    <w:p w14:paraId="1DD359E8" w14:textId="6E224254" w:rsidR="00C8277C" w:rsidRPr="00B15486" w:rsidRDefault="00C8277C" w:rsidP="00C8277C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>
        <w:rPr>
          <w:sz w:val="22"/>
          <w:szCs w:val="22"/>
        </w:rPr>
        <w:tab/>
      </w:r>
      <w:proofErr w:type="spellStart"/>
      <w:r w:rsidRPr="00B15486">
        <w:rPr>
          <w:sz w:val="22"/>
          <w:szCs w:val="22"/>
        </w:rPr>
        <w:t>Trường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hợp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Bên</w:t>
      </w:r>
      <w:proofErr w:type="spellEnd"/>
      <w:r w:rsidRPr="00B15486">
        <w:rPr>
          <w:sz w:val="22"/>
          <w:szCs w:val="22"/>
        </w:rPr>
        <w:t xml:space="preserve"> B </w:t>
      </w:r>
      <w:proofErr w:type="spellStart"/>
      <w:r w:rsidRPr="00B15486">
        <w:rPr>
          <w:sz w:val="22"/>
          <w:szCs w:val="22"/>
        </w:rPr>
        <w:t>giao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hàng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không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đúng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như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mô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tả</w:t>
      </w:r>
      <w:proofErr w:type="spellEnd"/>
      <w:r w:rsidRPr="00B15486">
        <w:rPr>
          <w:sz w:val="22"/>
          <w:szCs w:val="22"/>
        </w:rPr>
        <w:t xml:space="preserve"> ở </w:t>
      </w:r>
      <w:proofErr w:type="spellStart"/>
      <w:r w:rsidRPr="00B15486">
        <w:rPr>
          <w:sz w:val="22"/>
          <w:szCs w:val="22"/>
        </w:rPr>
        <w:t>Điều</w:t>
      </w:r>
      <w:proofErr w:type="spellEnd"/>
      <w:r w:rsidRPr="00B15486">
        <w:rPr>
          <w:sz w:val="22"/>
          <w:szCs w:val="22"/>
        </w:rPr>
        <w:t xml:space="preserve"> 1 </w:t>
      </w:r>
      <w:proofErr w:type="spellStart"/>
      <w:r w:rsidRPr="00B15486">
        <w:rPr>
          <w:sz w:val="22"/>
          <w:szCs w:val="22"/>
        </w:rPr>
        <w:t>hoặc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hàng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không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đảm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bảo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chất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lượng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như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yêu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cầu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của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Bên</w:t>
      </w:r>
      <w:proofErr w:type="spellEnd"/>
      <w:r w:rsidRPr="00B15486">
        <w:rPr>
          <w:sz w:val="22"/>
          <w:szCs w:val="22"/>
        </w:rPr>
        <w:t xml:space="preserve"> A, </w:t>
      </w:r>
      <w:proofErr w:type="spellStart"/>
      <w:r w:rsidRPr="00B15486">
        <w:rPr>
          <w:sz w:val="22"/>
          <w:szCs w:val="22"/>
        </w:rPr>
        <w:t>Bên</w:t>
      </w:r>
      <w:proofErr w:type="spellEnd"/>
      <w:r w:rsidRPr="00B15486">
        <w:rPr>
          <w:sz w:val="22"/>
          <w:szCs w:val="22"/>
        </w:rPr>
        <w:t xml:space="preserve"> A </w:t>
      </w:r>
      <w:proofErr w:type="spellStart"/>
      <w:r w:rsidRPr="00B15486">
        <w:rPr>
          <w:sz w:val="22"/>
          <w:szCs w:val="22"/>
        </w:rPr>
        <w:t>có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quyền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từ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chối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nhận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hàng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và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Bên</w:t>
      </w:r>
      <w:proofErr w:type="spellEnd"/>
      <w:r w:rsidRPr="00B15486">
        <w:rPr>
          <w:sz w:val="22"/>
          <w:szCs w:val="22"/>
        </w:rPr>
        <w:t xml:space="preserve"> B </w:t>
      </w:r>
      <w:proofErr w:type="spellStart"/>
      <w:r w:rsidRPr="00B15486">
        <w:rPr>
          <w:sz w:val="22"/>
          <w:szCs w:val="22"/>
        </w:rPr>
        <w:t>có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trách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nhiệm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giao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hàng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bổ</w:t>
      </w:r>
      <w:proofErr w:type="spellEnd"/>
      <w:r w:rsidRPr="00B15486">
        <w:rPr>
          <w:sz w:val="22"/>
          <w:szCs w:val="22"/>
        </w:rPr>
        <w:t xml:space="preserve"> sung, </w:t>
      </w:r>
      <w:proofErr w:type="spellStart"/>
      <w:r w:rsidRPr="00B15486">
        <w:rPr>
          <w:sz w:val="22"/>
          <w:szCs w:val="22"/>
        </w:rPr>
        <w:t>thay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thế</w:t>
      </w:r>
      <w:proofErr w:type="spellEnd"/>
      <w:r w:rsidR="000861FB">
        <w:rPr>
          <w:sz w:val="22"/>
          <w:szCs w:val="22"/>
        </w:rPr>
        <w:t xml:space="preserve"> </w:t>
      </w:r>
      <w:proofErr w:type="spellStart"/>
      <w:r w:rsidR="008A07E0">
        <w:rPr>
          <w:sz w:val="22"/>
          <w:szCs w:val="22"/>
        </w:rPr>
        <w:t>theo</w:t>
      </w:r>
      <w:proofErr w:type="spellEnd"/>
      <w:r w:rsidR="008A07E0">
        <w:rPr>
          <w:sz w:val="22"/>
          <w:szCs w:val="22"/>
        </w:rPr>
        <w:t xml:space="preserve"> </w:t>
      </w:r>
      <w:proofErr w:type="spellStart"/>
      <w:r w:rsidR="008A07E0">
        <w:rPr>
          <w:sz w:val="22"/>
          <w:szCs w:val="22"/>
        </w:rPr>
        <w:t>yêu</w:t>
      </w:r>
      <w:proofErr w:type="spellEnd"/>
      <w:r w:rsidR="008A07E0">
        <w:rPr>
          <w:sz w:val="22"/>
          <w:szCs w:val="22"/>
        </w:rPr>
        <w:t xml:space="preserve"> </w:t>
      </w:r>
      <w:proofErr w:type="spellStart"/>
      <w:r w:rsidR="008A07E0">
        <w:rPr>
          <w:sz w:val="22"/>
          <w:szCs w:val="22"/>
        </w:rPr>
        <w:t>cầu</w:t>
      </w:r>
      <w:proofErr w:type="spellEnd"/>
      <w:r w:rsidR="008A07E0">
        <w:rPr>
          <w:sz w:val="22"/>
          <w:szCs w:val="22"/>
        </w:rPr>
        <w:t xml:space="preserve"> </w:t>
      </w:r>
      <w:proofErr w:type="spellStart"/>
      <w:r w:rsidR="008A07E0">
        <w:rPr>
          <w:sz w:val="22"/>
          <w:szCs w:val="22"/>
        </w:rPr>
        <w:t>của</w:t>
      </w:r>
      <w:proofErr w:type="spellEnd"/>
      <w:r w:rsidR="008A07E0">
        <w:rPr>
          <w:sz w:val="22"/>
          <w:szCs w:val="22"/>
        </w:rPr>
        <w:t xml:space="preserve"> </w:t>
      </w:r>
      <w:proofErr w:type="spellStart"/>
      <w:r w:rsidR="008A07E0">
        <w:rPr>
          <w:sz w:val="22"/>
          <w:szCs w:val="22"/>
        </w:rPr>
        <w:t>Bên</w:t>
      </w:r>
      <w:proofErr w:type="spellEnd"/>
      <w:r w:rsidR="008A07E0">
        <w:rPr>
          <w:sz w:val="22"/>
          <w:szCs w:val="22"/>
        </w:rPr>
        <w:t xml:space="preserve"> A</w:t>
      </w:r>
      <w:r w:rsidR="000861FB" w:rsidRPr="001B7F3F">
        <w:rPr>
          <w:sz w:val="22"/>
          <w:szCs w:val="22"/>
        </w:rPr>
        <w:t xml:space="preserve">.  </w:t>
      </w:r>
    </w:p>
    <w:p w14:paraId="502CD7EC" w14:textId="33578C73" w:rsidR="00C8277C" w:rsidRPr="00D43A38" w:rsidRDefault="00C8277C" w:rsidP="00C8277C">
      <w:pPr>
        <w:ind w:left="720"/>
        <w:jc w:val="both"/>
        <w:rPr>
          <w:i/>
        </w:rPr>
      </w:pPr>
      <w:r w:rsidRPr="00D43A38">
        <w:rPr>
          <w:i/>
          <w:sz w:val="22"/>
          <w:szCs w:val="22"/>
        </w:rPr>
        <w:t xml:space="preserve">If Party B fails to deliver </w:t>
      </w:r>
      <w:r>
        <w:rPr>
          <w:i/>
          <w:sz w:val="22"/>
          <w:szCs w:val="22"/>
        </w:rPr>
        <w:t>products</w:t>
      </w:r>
      <w:r w:rsidRPr="00D43A38">
        <w:rPr>
          <w:i/>
          <w:sz w:val="22"/>
          <w:szCs w:val="22"/>
        </w:rPr>
        <w:t xml:space="preserve"> as prescribed in Article 1 or </w:t>
      </w:r>
      <w:r>
        <w:rPr>
          <w:i/>
          <w:sz w:val="22"/>
          <w:szCs w:val="22"/>
        </w:rPr>
        <w:t>products do</w:t>
      </w:r>
      <w:r w:rsidRPr="00D43A38">
        <w:rPr>
          <w:i/>
          <w:sz w:val="22"/>
          <w:szCs w:val="22"/>
        </w:rPr>
        <w:t xml:space="preserve"> not </w:t>
      </w:r>
      <w:r>
        <w:rPr>
          <w:i/>
          <w:sz w:val="22"/>
          <w:szCs w:val="22"/>
        </w:rPr>
        <w:t>meet</w:t>
      </w:r>
      <w:r w:rsidRPr="00D43A38">
        <w:rPr>
          <w:i/>
          <w:sz w:val="22"/>
          <w:szCs w:val="22"/>
        </w:rPr>
        <w:t xml:space="preserve"> Party A’s requirements, Party A </w:t>
      </w:r>
      <w:r>
        <w:rPr>
          <w:i/>
          <w:sz w:val="22"/>
          <w:szCs w:val="22"/>
        </w:rPr>
        <w:t xml:space="preserve">shall </w:t>
      </w:r>
      <w:r w:rsidRPr="00D43A38">
        <w:rPr>
          <w:i/>
          <w:sz w:val="22"/>
          <w:szCs w:val="22"/>
        </w:rPr>
        <w:t>ha</w:t>
      </w:r>
      <w:r>
        <w:rPr>
          <w:i/>
          <w:sz w:val="22"/>
          <w:szCs w:val="22"/>
        </w:rPr>
        <w:t>ve</w:t>
      </w:r>
      <w:r w:rsidRPr="00D43A38">
        <w:rPr>
          <w:i/>
          <w:sz w:val="22"/>
          <w:szCs w:val="22"/>
        </w:rPr>
        <w:t xml:space="preserve"> the right to refuse the delivery and Party B is liable for </w:t>
      </w:r>
      <w:r>
        <w:rPr>
          <w:i/>
          <w:sz w:val="22"/>
          <w:szCs w:val="22"/>
        </w:rPr>
        <w:t xml:space="preserve">relevant </w:t>
      </w:r>
      <w:r w:rsidRPr="00D43A38">
        <w:rPr>
          <w:i/>
          <w:sz w:val="22"/>
          <w:szCs w:val="22"/>
        </w:rPr>
        <w:t>replacement or supplement</w:t>
      </w:r>
      <w:r w:rsidR="000861FB">
        <w:rPr>
          <w:i/>
        </w:rPr>
        <w:t xml:space="preserve"> </w:t>
      </w:r>
      <w:r w:rsidR="008A07E0">
        <w:rPr>
          <w:i/>
          <w:sz w:val="22"/>
          <w:szCs w:val="22"/>
        </w:rPr>
        <w:t>as requested by Party A</w:t>
      </w:r>
      <w:r w:rsidR="000861FB" w:rsidRPr="001B7F3F">
        <w:rPr>
          <w:i/>
          <w:sz w:val="22"/>
          <w:szCs w:val="22"/>
        </w:rPr>
        <w:t>.</w:t>
      </w:r>
    </w:p>
    <w:p w14:paraId="63644CE1" w14:textId="77777777" w:rsidR="00C8277C" w:rsidRDefault="00C8277C" w:rsidP="00C8277C">
      <w:pPr>
        <w:ind w:left="709" w:hanging="709"/>
        <w:jc w:val="both"/>
        <w:rPr>
          <w:sz w:val="22"/>
        </w:rPr>
      </w:pPr>
      <w:r w:rsidRPr="00575C7D">
        <w:rPr>
          <w:sz w:val="22"/>
        </w:rPr>
        <w:t>3.4</w:t>
      </w:r>
      <w:r w:rsidRPr="00575C7D">
        <w:rPr>
          <w:sz w:val="22"/>
        </w:rPr>
        <w:tab/>
      </w:r>
      <w:proofErr w:type="spellStart"/>
      <w:r w:rsidRPr="00575C7D">
        <w:rPr>
          <w:sz w:val="22"/>
        </w:rPr>
        <w:t>Trường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hợp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giao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hàng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chậm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mà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không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được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sự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đồng</w:t>
      </w:r>
      <w:proofErr w:type="spellEnd"/>
      <w:r w:rsidRPr="00575C7D">
        <w:rPr>
          <w:sz w:val="22"/>
        </w:rPr>
        <w:t xml:space="preserve"> ý </w:t>
      </w:r>
      <w:proofErr w:type="spellStart"/>
      <w:r w:rsidRPr="00575C7D">
        <w:rPr>
          <w:sz w:val="22"/>
        </w:rPr>
        <w:t>của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Bên</w:t>
      </w:r>
      <w:proofErr w:type="spellEnd"/>
      <w:r w:rsidRPr="00575C7D">
        <w:rPr>
          <w:sz w:val="22"/>
        </w:rPr>
        <w:t xml:space="preserve"> A, </w:t>
      </w:r>
      <w:proofErr w:type="spellStart"/>
      <w:r w:rsidRPr="00575C7D">
        <w:rPr>
          <w:sz w:val="22"/>
        </w:rPr>
        <w:t>Bên</w:t>
      </w:r>
      <w:proofErr w:type="spellEnd"/>
      <w:r w:rsidRPr="00575C7D">
        <w:rPr>
          <w:sz w:val="22"/>
        </w:rPr>
        <w:t xml:space="preserve"> B </w:t>
      </w:r>
      <w:proofErr w:type="spellStart"/>
      <w:r w:rsidRPr="00575C7D">
        <w:rPr>
          <w:sz w:val="22"/>
        </w:rPr>
        <w:t>phải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chịu</w:t>
      </w:r>
      <w:proofErr w:type="spellEnd"/>
      <w:r w:rsidRPr="00575C7D">
        <w:rPr>
          <w:sz w:val="22"/>
        </w:rPr>
        <w:t xml:space="preserve"> phạt8% </w:t>
      </w:r>
      <w:proofErr w:type="spellStart"/>
      <w:r w:rsidRPr="00575C7D">
        <w:rPr>
          <w:sz w:val="22"/>
        </w:rPr>
        <w:t>giá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trị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đơn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hàng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bị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giao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chậm</w:t>
      </w:r>
      <w:proofErr w:type="spellEnd"/>
      <w:r w:rsidRPr="00575C7D">
        <w:rPr>
          <w:sz w:val="22"/>
        </w:rPr>
        <w:t>.</w:t>
      </w:r>
      <w:r>
        <w:rPr>
          <w:sz w:val="22"/>
        </w:rPr>
        <w:t xml:space="preserve"> </w:t>
      </w:r>
    </w:p>
    <w:p w14:paraId="19E62CE8" w14:textId="77777777" w:rsidR="00C8277C" w:rsidRPr="002520ED" w:rsidRDefault="00C8277C" w:rsidP="00C8277C">
      <w:pPr>
        <w:ind w:left="709"/>
        <w:jc w:val="both"/>
        <w:rPr>
          <w:i/>
          <w:sz w:val="22"/>
        </w:rPr>
      </w:pPr>
      <w:r w:rsidRPr="002520ED">
        <w:rPr>
          <w:i/>
          <w:sz w:val="22"/>
        </w:rPr>
        <w:t xml:space="preserve">In case of late delivery without Party A’s consent, Party B will be charged 8% of the delayed </w:t>
      </w:r>
      <w:r>
        <w:rPr>
          <w:i/>
          <w:sz w:val="22"/>
        </w:rPr>
        <w:t>PO</w:t>
      </w:r>
      <w:r w:rsidRPr="002520ED">
        <w:rPr>
          <w:i/>
          <w:sz w:val="22"/>
        </w:rPr>
        <w:t xml:space="preserve"> value.</w:t>
      </w:r>
    </w:p>
    <w:p w14:paraId="2E55799A" w14:textId="77777777" w:rsidR="00C8277C" w:rsidRPr="002520ED" w:rsidRDefault="00C8277C" w:rsidP="00C8277C">
      <w:pPr>
        <w:ind w:left="709" w:hanging="709"/>
        <w:rPr>
          <w:i/>
          <w:sz w:val="22"/>
        </w:rPr>
      </w:pPr>
    </w:p>
    <w:p w14:paraId="2026E110" w14:textId="77777777" w:rsidR="00C8277C" w:rsidRPr="00902079" w:rsidRDefault="00C8277C" w:rsidP="00C8277C"/>
    <w:p w14:paraId="0E94EDAB" w14:textId="77777777" w:rsidR="00C8277C" w:rsidRPr="009F1051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 w:cs="Times New Roman"/>
          <w:sz w:val="22"/>
          <w:szCs w:val="22"/>
        </w:rPr>
      </w:pPr>
      <w:r w:rsidRPr="003D34FD">
        <w:rPr>
          <w:rFonts w:ascii="Times New Roman" w:hAnsi="Times New Roman" w:cs="Times New Roman"/>
          <w:sz w:val="22"/>
          <w:szCs w:val="22"/>
        </w:rPr>
        <w:t>THANH TOÁN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750C24">
        <w:rPr>
          <w:rFonts w:ascii="Times New Roman" w:hAnsi="Times New Roman" w:cs="Times New Roman"/>
          <w:i/>
          <w:sz w:val="22"/>
          <w:szCs w:val="22"/>
        </w:rPr>
        <w:t xml:space="preserve">PAYMENT </w:t>
      </w:r>
    </w:p>
    <w:p w14:paraId="026E7E36" w14:textId="77777777" w:rsidR="00C8277C" w:rsidRPr="003D34FD" w:rsidRDefault="00C8277C" w:rsidP="00C8277C">
      <w:pPr>
        <w:ind w:left="720"/>
        <w:jc w:val="both"/>
        <w:rPr>
          <w:sz w:val="22"/>
          <w:szCs w:val="22"/>
        </w:rPr>
      </w:pPr>
    </w:p>
    <w:p w14:paraId="63EC7CDC" w14:textId="0E46E6A6" w:rsidR="00C8277C" w:rsidRDefault="00C8277C" w:rsidP="00C8277C">
      <w:pPr>
        <w:ind w:left="720" w:hanging="720"/>
        <w:jc w:val="both"/>
        <w:rPr>
          <w:sz w:val="22"/>
          <w:szCs w:val="22"/>
        </w:rPr>
      </w:pPr>
      <w:r w:rsidRPr="003D34FD">
        <w:rPr>
          <w:sz w:val="22"/>
          <w:szCs w:val="22"/>
        </w:rPr>
        <w:t>4.1</w:t>
      </w:r>
      <w:r w:rsidRPr="003D34FD">
        <w:rPr>
          <w:sz w:val="22"/>
          <w:szCs w:val="22"/>
        </w:rPr>
        <w:tab/>
        <w:t xml:space="preserve">Thanh </w:t>
      </w:r>
      <w:proofErr w:type="spellStart"/>
      <w:r w:rsidRPr="003D34FD">
        <w:rPr>
          <w:sz w:val="22"/>
          <w:szCs w:val="22"/>
        </w:rPr>
        <w:t>toán</w:t>
      </w:r>
      <w:proofErr w:type="spellEnd"/>
      <w:r w:rsidRPr="003D34FD">
        <w:rPr>
          <w:sz w:val="22"/>
          <w:szCs w:val="22"/>
        </w:rPr>
        <w:t xml:space="preserve">: </w:t>
      </w:r>
      <w:proofErr w:type="spellStart"/>
      <w:r w:rsidRPr="003D34FD">
        <w:rPr>
          <w:sz w:val="22"/>
          <w:szCs w:val="22"/>
        </w:rPr>
        <w:t>Bên</w:t>
      </w:r>
      <w:proofErr w:type="spellEnd"/>
      <w:r w:rsidRPr="003D34FD"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chuyển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Bên</w:t>
      </w:r>
      <w:proofErr w:type="spellEnd"/>
      <w:r>
        <w:rPr>
          <w:sz w:val="22"/>
          <w:szCs w:val="22"/>
        </w:rPr>
        <w:t xml:space="preserve"> B </w:t>
      </w:r>
      <w:proofErr w:type="spellStart"/>
      <w:r>
        <w:rPr>
          <w:sz w:val="22"/>
          <w:szCs w:val="22"/>
        </w:rPr>
        <w:t>giá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trị</w:t>
      </w:r>
      <w:proofErr w:type="spellEnd"/>
      <w:r>
        <w:rPr>
          <w:sz w:val="22"/>
          <w:szCs w:val="22"/>
        </w:rPr>
        <w:t xml:space="preserve"> </w:t>
      </w:r>
      <w:del w:id="8" w:author="Quach Tieu Phung" w:date="2016-07-21T10:39:00Z">
        <w:r w:rsidDel="009041CD">
          <w:rPr>
            <w:sz w:val="22"/>
            <w:szCs w:val="22"/>
          </w:rPr>
          <w:delText xml:space="preserve">từng </w:delText>
        </w:r>
      </w:del>
      <w:proofErr w:type="spellStart"/>
      <w:r>
        <w:rPr>
          <w:sz w:val="22"/>
          <w:szCs w:val="22"/>
        </w:rPr>
        <w:t>đơn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  <w:del w:id="9" w:author="Quach Tieu Phung" w:date="2016-07-21T10:39:00Z">
        <w:r w:rsidDel="009041CD">
          <w:rPr>
            <w:sz w:val="22"/>
            <w:szCs w:val="22"/>
          </w:rPr>
          <w:delText xml:space="preserve">số lượng hàng giao thực tế </w:delText>
        </w:r>
      </w:del>
      <w:proofErr w:type="spellStart"/>
      <w:ins w:id="10" w:author="Quach Tieu Phung" w:date="2016-07-21T10:39:00Z">
        <w:r w:rsidR="009041CD">
          <w:rPr>
            <w:sz w:val="22"/>
            <w:szCs w:val="22"/>
          </w:rPr>
          <w:t>công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nợ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hàng</w:t>
        </w:r>
        <w:proofErr w:type="spellEnd"/>
        <w:r w:rsidR="009041CD">
          <w:rPr>
            <w:sz w:val="22"/>
            <w:szCs w:val="22"/>
          </w:rPr>
          <w:t xml:space="preserve"> </w:t>
        </w:r>
        <w:proofErr w:type="spellStart"/>
        <w:r w:rsidR="009041CD">
          <w:rPr>
            <w:sz w:val="22"/>
            <w:szCs w:val="22"/>
          </w:rPr>
          <w:t>tháng</w:t>
        </w:r>
        <w:proofErr w:type="spellEnd"/>
        <w:r w:rsidR="009041CD">
          <w:rPr>
            <w:sz w:val="22"/>
            <w:szCs w:val="22"/>
          </w:rPr>
          <w:t xml:space="preserve"> </w:t>
        </w:r>
      </w:ins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vòng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bảy</w:t>
      </w:r>
      <w:proofErr w:type="spellEnd"/>
      <w:r>
        <w:rPr>
          <w:sz w:val="22"/>
          <w:szCs w:val="22"/>
        </w:rPr>
        <w:t xml:space="preserve"> (7)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việc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del w:id="11" w:author="Quach Tieu Phung" w:date="2016-07-21T10:44:00Z">
        <w:r w:rsidDel="009041CD">
          <w:rPr>
            <w:sz w:val="22"/>
            <w:szCs w:val="22"/>
          </w:rPr>
          <w:delText xml:space="preserve">hàng hóa cùng với </w:delText>
        </w:r>
      </w:del>
      <w:proofErr w:type="spellStart"/>
      <w:r>
        <w:rPr>
          <w:sz w:val="22"/>
          <w:szCs w:val="22"/>
        </w:rPr>
        <w:t>hóa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đơn</w:t>
      </w:r>
      <w:proofErr w:type="spellEnd"/>
      <w:r>
        <w:rPr>
          <w:sz w:val="22"/>
          <w:szCs w:val="22"/>
        </w:rPr>
        <w:t xml:space="preserve"> </w:t>
      </w:r>
      <w:bookmarkStart w:id="12" w:name="_GoBack"/>
      <w:bookmarkEnd w:id="12"/>
      <w:del w:id="13" w:author="Quach Tieu Phung" w:date="2016-07-21T10:44:00Z">
        <w:r w:rsidDel="009041CD">
          <w:rPr>
            <w:sz w:val="22"/>
            <w:szCs w:val="22"/>
          </w:rPr>
          <w:delText xml:space="preserve">và biên bản giao nhận </w:delText>
        </w:r>
      </w:del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lệ</w:t>
      </w:r>
      <w:proofErr w:type="spellEnd"/>
      <w:r>
        <w:rPr>
          <w:sz w:val="22"/>
          <w:szCs w:val="22"/>
        </w:rPr>
        <w:t>.</w:t>
      </w:r>
    </w:p>
    <w:p w14:paraId="027EFA51" w14:textId="77777777" w:rsidR="00C8277C" w:rsidRPr="00E6775B" w:rsidRDefault="00C8277C" w:rsidP="00C8277C">
      <w:pPr>
        <w:ind w:left="720"/>
        <w:jc w:val="both"/>
        <w:rPr>
          <w:i/>
          <w:sz w:val="24"/>
          <w:szCs w:val="22"/>
        </w:rPr>
      </w:pPr>
      <w:r w:rsidRPr="00E6775B">
        <w:rPr>
          <w:i/>
          <w:sz w:val="22"/>
          <w:szCs w:val="22"/>
        </w:rPr>
        <w:t xml:space="preserve">Party A will </w:t>
      </w:r>
      <w:r>
        <w:rPr>
          <w:i/>
          <w:sz w:val="22"/>
          <w:szCs w:val="22"/>
        </w:rPr>
        <w:t>make payment</w:t>
      </w:r>
      <w:r w:rsidRPr="00E6775B">
        <w:rPr>
          <w:i/>
          <w:sz w:val="22"/>
          <w:szCs w:val="22"/>
        </w:rPr>
        <w:t xml:space="preserve"> to Party B </w:t>
      </w:r>
      <w:r>
        <w:rPr>
          <w:i/>
          <w:sz w:val="22"/>
          <w:szCs w:val="22"/>
        </w:rPr>
        <w:t xml:space="preserve">by bank transfer </w:t>
      </w:r>
      <w:r w:rsidRPr="00E6775B">
        <w:rPr>
          <w:i/>
          <w:sz w:val="22"/>
          <w:szCs w:val="22"/>
        </w:rPr>
        <w:t xml:space="preserve">within </w:t>
      </w:r>
      <w:r>
        <w:rPr>
          <w:i/>
          <w:sz w:val="22"/>
          <w:szCs w:val="22"/>
        </w:rPr>
        <w:t>seven (7) working days</w:t>
      </w:r>
      <w:r w:rsidRPr="00E6775B">
        <w:rPr>
          <w:i/>
          <w:sz w:val="22"/>
          <w:szCs w:val="22"/>
        </w:rPr>
        <w:t xml:space="preserve"> from the date of delivery and receipt of valid invoice</w:t>
      </w:r>
      <w:r>
        <w:rPr>
          <w:i/>
          <w:sz w:val="22"/>
          <w:szCs w:val="22"/>
        </w:rPr>
        <w:t xml:space="preserve"> and delivery minutes</w:t>
      </w:r>
      <w:r w:rsidRPr="00E6775B">
        <w:rPr>
          <w:i/>
          <w:sz w:val="22"/>
          <w:szCs w:val="22"/>
        </w:rPr>
        <w:t>.</w:t>
      </w:r>
    </w:p>
    <w:p w14:paraId="5C55993D" w14:textId="77777777" w:rsidR="004B19A8" w:rsidRDefault="00CF610C" w:rsidP="00C8277C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A95A91">
        <w:rPr>
          <w:sz w:val="22"/>
          <w:szCs w:val="22"/>
        </w:rPr>
        <w:tab/>
      </w:r>
      <w:proofErr w:type="spellStart"/>
      <w:r w:rsidR="004B19A8">
        <w:rPr>
          <w:sz w:val="22"/>
          <w:szCs w:val="22"/>
        </w:rPr>
        <w:t>Trường</w:t>
      </w:r>
      <w:proofErr w:type="spellEnd"/>
      <w:r w:rsidR="004B19A8">
        <w:rPr>
          <w:sz w:val="22"/>
          <w:szCs w:val="22"/>
        </w:rPr>
        <w:t xml:space="preserve"> </w:t>
      </w:r>
      <w:proofErr w:type="spellStart"/>
      <w:r w:rsidR="004B19A8">
        <w:rPr>
          <w:sz w:val="22"/>
          <w:szCs w:val="22"/>
        </w:rPr>
        <w:t>hợp</w:t>
      </w:r>
      <w:proofErr w:type="spellEnd"/>
      <w:r w:rsidR="004B19A8">
        <w:rPr>
          <w:sz w:val="22"/>
          <w:szCs w:val="22"/>
        </w:rPr>
        <w:t xml:space="preserve"> </w:t>
      </w:r>
      <w:proofErr w:type="spellStart"/>
      <w:r w:rsidR="004B19A8">
        <w:rPr>
          <w:sz w:val="22"/>
          <w:szCs w:val="22"/>
        </w:rPr>
        <w:t>Bên</w:t>
      </w:r>
      <w:proofErr w:type="spellEnd"/>
      <w:r w:rsidR="004B19A8">
        <w:rPr>
          <w:sz w:val="22"/>
          <w:szCs w:val="22"/>
        </w:rPr>
        <w:t xml:space="preserve"> A </w:t>
      </w:r>
      <w:proofErr w:type="spellStart"/>
      <w:r w:rsidR="008D132A">
        <w:rPr>
          <w:sz w:val="22"/>
          <w:szCs w:val="22"/>
        </w:rPr>
        <w:t>chậm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8D132A">
        <w:rPr>
          <w:sz w:val="22"/>
          <w:szCs w:val="22"/>
        </w:rPr>
        <w:t>thanh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8D132A">
        <w:rPr>
          <w:sz w:val="22"/>
          <w:szCs w:val="22"/>
        </w:rPr>
        <w:t>toán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8D132A">
        <w:rPr>
          <w:sz w:val="22"/>
          <w:szCs w:val="22"/>
        </w:rPr>
        <w:t>trong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8D132A">
        <w:rPr>
          <w:sz w:val="22"/>
          <w:szCs w:val="22"/>
        </w:rPr>
        <w:t>thời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8D132A">
        <w:rPr>
          <w:sz w:val="22"/>
          <w:szCs w:val="22"/>
        </w:rPr>
        <w:t>hạn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quy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định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tại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Điều</w:t>
      </w:r>
      <w:proofErr w:type="spellEnd"/>
      <w:r w:rsidR="0091217D">
        <w:rPr>
          <w:sz w:val="22"/>
          <w:szCs w:val="22"/>
        </w:rPr>
        <w:t xml:space="preserve"> 4.1, </w:t>
      </w:r>
      <w:proofErr w:type="spellStart"/>
      <w:r w:rsidR="0091217D">
        <w:rPr>
          <w:sz w:val="22"/>
          <w:szCs w:val="22"/>
        </w:rPr>
        <w:t>Bên</w:t>
      </w:r>
      <w:proofErr w:type="spellEnd"/>
      <w:r w:rsidR="0091217D">
        <w:rPr>
          <w:sz w:val="22"/>
          <w:szCs w:val="22"/>
        </w:rPr>
        <w:t xml:space="preserve"> A </w:t>
      </w:r>
      <w:proofErr w:type="spellStart"/>
      <w:r w:rsidR="0091217D">
        <w:rPr>
          <w:sz w:val="22"/>
          <w:szCs w:val="22"/>
        </w:rPr>
        <w:t>sẽ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trả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thêm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cho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Bên</w:t>
      </w:r>
      <w:proofErr w:type="spellEnd"/>
      <w:r w:rsidR="0091217D">
        <w:rPr>
          <w:sz w:val="22"/>
          <w:szCs w:val="22"/>
        </w:rPr>
        <w:t xml:space="preserve"> B </w:t>
      </w:r>
      <w:proofErr w:type="spellStart"/>
      <w:r w:rsidR="0091217D">
        <w:rPr>
          <w:sz w:val="22"/>
          <w:szCs w:val="22"/>
        </w:rPr>
        <w:t>số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tiền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lãi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chậm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trả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tương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ứng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với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số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ngày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chậm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trả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theo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lãi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suất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cơ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bản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của</w:t>
      </w:r>
      <w:proofErr w:type="spellEnd"/>
      <w:r w:rsidR="0091217D">
        <w:rPr>
          <w:sz w:val="22"/>
          <w:szCs w:val="22"/>
        </w:rPr>
        <w:t xml:space="preserve"> Ngân </w:t>
      </w:r>
      <w:proofErr w:type="spellStart"/>
      <w:r w:rsidR="0091217D">
        <w:rPr>
          <w:sz w:val="22"/>
          <w:szCs w:val="22"/>
        </w:rPr>
        <w:t>hàng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nhà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nước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proofErr w:type="gramStart"/>
      <w:r w:rsidR="0091217D">
        <w:rPr>
          <w:sz w:val="22"/>
          <w:szCs w:val="22"/>
        </w:rPr>
        <w:t>quy</w:t>
      </w:r>
      <w:proofErr w:type="spellEnd"/>
      <w:r w:rsidR="0091217D">
        <w:rPr>
          <w:sz w:val="22"/>
          <w:szCs w:val="22"/>
        </w:rPr>
        <w:t xml:space="preserve">  </w:t>
      </w:r>
      <w:proofErr w:type="spellStart"/>
      <w:r w:rsidR="0091217D">
        <w:rPr>
          <w:sz w:val="22"/>
          <w:szCs w:val="22"/>
        </w:rPr>
        <w:t>định</w:t>
      </w:r>
      <w:proofErr w:type="spellEnd"/>
      <w:proofErr w:type="gram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tại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thời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điểm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thanh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toán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tính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trên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số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tiền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chậm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trả</w:t>
      </w:r>
      <w:proofErr w:type="spellEnd"/>
      <w:r w:rsidR="004B19A8">
        <w:rPr>
          <w:sz w:val="22"/>
          <w:szCs w:val="22"/>
        </w:rPr>
        <w:t>.</w:t>
      </w:r>
    </w:p>
    <w:p w14:paraId="5AE4B29F" w14:textId="77777777" w:rsidR="0091217D" w:rsidRPr="006A0405" w:rsidRDefault="0091217D" w:rsidP="00C8277C">
      <w:pPr>
        <w:ind w:left="709" w:hanging="709"/>
        <w:jc w:val="both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6A0405">
        <w:rPr>
          <w:i/>
          <w:sz w:val="22"/>
          <w:szCs w:val="22"/>
        </w:rPr>
        <w:t xml:space="preserve">In case that Party A fails to make payment </w:t>
      </w:r>
      <w:r w:rsidR="008D132A" w:rsidRPr="006A0405">
        <w:rPr>
          <w:i/>
          <w:sz w:val="22"/>
          <w:szCs w:val="22"/>
        </w:rPr>
        <w:t>in duration as stipulated in Article 4.1, Party A shall pay interest on the deferred amount at the basic rate stipulated by the State Bank of Vietnam for the delayed period.</w:t>
      </w:r>
    </w:p>
    <w:p w14:paraId="12A5591A" w14:textId="77777777" w:rsidR="00C8277C" w:rsidRDefault="001A7D6A" w:rsidP="00C8277C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91217D">
        <w:rPr>
          <w:sz w:val="22"/>
          <w:szCs w:val="22"/>
        </w:rPr>
        <w:tab/>
      </w:r>
      <w:proofErr w:type="spellStart"/>
      <w:r w:rsidR="00C8277C">
        <w:rPr>
          <w:sz w:val="22"/>
          <w:szCs w:val="22"/>
        </w:rPr>
        <w:t>Các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Bên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đồng</w:t>
      </w:r>
      <w:proofErr w:type="spellEnd"/>
      <w:r w:rsidR="00C8277C">
        <w:rPr>
          <w:sz w:val="22"/>
          <w:szCs w:val="22"/>
        </w:rPr>
        <w:t xml:space="preserve"> ý </w:t>
      </w:r>
      <w:proofErr w:type="spellStart"/>
      <w:r w:rsidR="00C8277C">
        <w:rPr>
          <w:sz w:val="22"/>
          <w:szCs w:val="22"/>
        </w:rPr>
        <w:t>rằng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trong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trường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hợp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có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bất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kỳ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khoản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thanh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toán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nào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bị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trùng</w:t>
      </w:r>
      <w:proofErr w:type="spellEnd"/>
      <w:r w:rsidR="00C8277C">
        <w:rPr>
          <w:sz w:val="22"/>
          <w:szCs w:val="22"/>
        </w:rPr>
        <w:t xml:space="preserve">, </w:t>
      </w:r>
      <w:proofErr w:type="spellStart"/>
      <w:r w:rsidR="00C8277C">
        <w:rPr>
          <w:sz w:val="22"/>
          <w:szCs w:val="22"/>
        </w:rPr>
        <w:t>Bên</w:t>
      </w:r>
      <w:proofErr w:type="spellEnd"/>
      <w:r w:rsidR="00C8277C">
        <w:rPr>
          <w:sz w:val="22"/>
          <w:szCs w:val="22"/>
        </w:rPr>
        <w:t xml:space="preserve"> A </w:t>
      </w:r>
      <w:proofErr w:type="spellStart"/>
      <w:r w:rsidR="00C8277C">
        <w:rPr>
          <w:sz w:val="22"/>
          <w:szCs w:val="22"/>
        </w:rPr>
        <w:t>được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quyền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yêu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cầu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Bên</w:t>
      </w:r>
      <w:proofErr w:type="spellEnd"/>
      <w:r w:rsidR="00C8277C">
        <w:rPr>
          <w:sz w:val="22"/>
          <w:szCs w:val="22"/>
        </w:rPr>
        <w:t xml:space="preserve"> </w:t>
      </w:r>
      <w:proofErr w:type="gramStart"/>
      <w:r w:rsidR="00C8277C">
        <w:rPr>
          <w:sz w:val="22"/>
          <w:szCs w:val="22"/>
        </w:rPr>
        <w:t xml:space="preserve">B  </w:t>
      </w:r>
      <w:proofErr w:type="spellStart"/>
      <w:r w:rsidR="00C8277C">
        <w:rPr>
          <w:sz w:val="22"/>
          <w:szCs w:val="22"/>
        </w:rPr>
        <w:t>thanh</w:t>
      </w:r>
      <w:proofErr w:type="spellEnd"/>
      <w:proofErr w:type="gram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toán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lại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khoản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tiền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đó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hoặc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khấu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trừ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khoản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tiền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đó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vào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các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khoản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thanh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toán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trong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tương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lai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cho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Bên</w:t>
      </w:r>
      <w:proofErr w:type="spellEnd"/>
      <w:r w:rsidR="00C8277C">
        <w:rPr>
          <w:sz w:val="22"/>
          <w:szCs w:val="22"/>
        </w:rPr>
        <w:t xml:space="preserve"> B.</w:t>
      </w:r>
    </w:p>
    <w:p w14:paraId="6C57FE07" w14:textId="77777777" w:rsidR="00C8277C" w:rsidRPr="00895188" w:rsidRDefault="00C8277C" w:rsidP="00C8277C">
      <w:pPr>
        <w:ind w:left="709"/>
        <w:jc w:val="both"/>
        <w:rPr>
          <w:i/>
          <w:sz w:val="22"/>
          <w:szCs w:val="22"/>
        </w:rPr>
      </w:pPr>
      <w:r w:rsidRPr="00895188">
        <w:rPr>
          <w:i/>
          <w:sz w:val="22"/>
          <w:szCs w:val="22"/>
        </w:rPr>
        <w:t>The Parties agree that in an event of duplicate payments, Party A will have the right to claim back such amounts from Party B or deduct the amounts from any future payments made to Party B.</w:t>
      </w:r>
    </w:p>
    <w:p w14:paraId="06B94C9B" w14:textId="77777777" w:rsidR="00C8277C" w:rsidRPr="003D34FD" w:rsidRDefault="00C8277C" w:rsidP="00C8277C">
      <w:pPr>
        <w:jc w:val="both"/>
        <w:rPr>
          <w:b/>
          <w:sz w:val="22"/>
          <w:szCs w:val="22"/>
          <w:u w:val="single"/>
        </w:rPr>
      </w:pPr>
    </w:p>
    <w:p w14:paraId="0DBC85BE" w14:textId="77777777" w:rsidR="00C8277C" w:rsidRPr="00F345E8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 w:cs="Times New Roman"/>
          <w:sz w:val="22"/>
          <w:szCs w:val="22"/>
        </w:rPr>
      </w:pPr>
      <w:r w:rsidRPr="00F345E8">
        <w:rPr>
          <w:rFonts w:ascii="Times New Roman" w:hAnsi="Times New Roman" w:cs="Times New Roman"/>
          <w:sz w:val="22"/>
          <w:szCs w:val="22"/>
        </w:rPr>
        <w:t>CHẤM DỨT HỢP ĐỒNG VÀ GIẢI QUYẾT TRANH CHẤP/</w:t>
      </w:r>
      <w:r w:rsidRPr="00750C24">
        <w:rPr>
          <w:rFonts w:ascii="Times New Roman" w:hAnsi="Times New Roman" w:cs="Times New Roman"/>
          <w:i/>
          <w:sz w:val="22"/>
          <w:szCs w:val="22"/>
        </w:rPr>
        <w:t>CONTRACT TERMINATION AND DISPUTE SETTLEMENT</w:t>
      </w:r>
    </w:p>
    <w:p w14:paraId="14637CAE" w14:textId="77777777" w:rsidR="00C8277C" w:rsidRPr="003D34FD" w:rsidRDefault="00C8277C" w:rsidP="00C8277C">
      <w:pPr>
        <w:ind w:firstLine="720"/>
        <w:jc w:val="both"/>
        <w:rPr>
          <w:sz w:val="22"/>
          <w:szCs w:val="22"/>
        </w:rPr>
      </w:pPr>
    </w:p>
    <w:p w14:paraId="47B2CA98" w14:textId="77777777" w:rsidR="00C8277C" w:rsidRDefault="00C8277C" w:rsidP="00C8277C">
      <w:pPr>
        <w:jc w:val="both"/>
        <w:rPr>
          <w:sz w:val="22"/>
          <w:szCs w:val="22"/>
        </w:rPr>
      </w:pPr>
      <w:r>
        <w:rPr>
          <w:sz w:val="22"/>
          <w:szCs w:val="22"/>
        </w:rPr>
        <w:t>5.1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chấm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dứt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trường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>:</w:t>
      </w:r>
    </w:p>
    <w:p w14:paraId="31130994" w14:textId="77777777" w:rsidR="00C8277C" w:rsidRPr="00EA0906" w:rsidRDefault="00C8277C" w:rsidP="00C8277C">
      <w:pPr>
        <w:jc w:val="both"/>
        <w:rPr>
          <w:i/>
          <w:sz w:val="22"/>
          <w:szCs w:val="22"/>
        </w:rPr>
      </w:pPr>
      <w:r w:rsidRPr="00EA0906">
        <w:rPr>
          <w:i/>
          <w:sz w:val="22"/>
          <w:szCs w:val="22"/>
        </w:rPr>
        <w:tab/>
        <w:t>The Contract shall be terminated in the following cases:</w:t>
      </w:r>
    </w:p>
    <w:p w14:paraId="42633CDF" w14:textId="40B3DC0A" w:rsidR="00C8277C" w:rsidRDefault="00C8277C" w:rsidP="00C8277C">
      <w:pPr>
        <w:pStyle w:val="ListParagraph"/>
        <w:numPr>
          <w:ilvl w:val="0"/>
          <w:numId w:val="2"/>
        </w:numPr>
        <w:ind w:hanging="709"/>
        <w:jc w:val="both"/>
        <w:rPr>
          <w:sz w:val="22"/>
          <w:szCs w:val="22"/>
        </w:rPr>
      </w:pPr>
      <w:proofErr w:type="spellStart"/>
      <w:r w:rsidRPr="00EA0906">
        <w:rPr>
          <w:sz w:val="22"/>
          <w:szCs w:val="22"/>
        </w:rPr>
        <w:t>Hết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thời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hạn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Hợp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Đồng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và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không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="00CF77CA">
        <w:rPr>
          <w:sz w:val="22"/>
          <w:szCs w:val="22"/>
        </w:rPr>
        <w:t>B</w:t>
      </w:r>
      <w:r w:rsidRPr="00EA0906">
        <w:rPr>
          <w:sz w:val="22"/>
          <w:szCs w:val="22"/>
        </w:rPr>
        <w:t>ên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nào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có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yêu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cầu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gia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hạn</w:t>
      </w:r>
      <w:proofErr w:type="spellEnd"/>
      <w:r w:rsidRPr="00EA0906">
        <w:rPr>
          <w:sz w:val="22"/>
          <w:szCs w:val="22"/>
        </w:rPr>
        <w:t>;</w:t>
      </w:r>
    </w:p>
    <w:p w14:paraId="74230323" w14:textId="4F0D3151" w:rsidR="00C8277C" w:rsidRPr="00EA0906" w:rsidRDefault="00C8277C" w:rsidP="00C8277C">
      <w:pPr>
        <w:pStyle w:val="ListParagraph"/>
        <w:ind w:left="1429"/>
        <w:jc w:val="both"/>
        <w:rPr>
          <w:i/>
          <w:sz w:val="22"/>
          <w:szCs w:val="22"/>
        </w:rPr>
      </w:pPr>
      <w:r w:rsidRPr="00EA0906">
        <w:rPr>
          <w:i/>
          <w:sz w:val="22"/>
          <w:szCs w:val="22"/>
        </w:rPr>
        <w:t>The Contract is expired and neither Part</w:t>
      </w:r>
      <w:r w:rsidR="00FF3F0A">
        <w:rPr>
          <w:i/>
          <w:sz w:val="22"/>
          <w:szCs w:val="22"/>
        </w:rPr>
        <w:t>y</w:t>
      </w:r>
      <w:r w:rsidRPr="00EA0906">
        <w:rPr>
          <w:i/>
          <w:sz w:val="22"/>
          <w:szCs w:val="22"/>
        </w:rPr>
        <w:t xml:space="preserve"> want</w:t>
      </w:r>
      <w:r w:rsidR="006D4626">
        <w:rPr>
          <w:i/>
          <w:sz w:val="22"/>
          <w:szCs w:val="22"/>
        </w:rPr>
        <w:t>s</w:t>
      </w:r>
      <w:r w:rsidRPr="00EA0906">
        <w:rPr>
          <w:i/>
          <w:sz w:val="22"/>
          <w:szCs w:val="22"/>
        </w:rPr>
        <w:t xml:space="preserve"> to renew;</w:t>
      </w:r>
    </w:p>
    <w:p w14:paraId="7E3C4488" w14:textId="77777777" w:rsidR="00C8277C" w:rsidRDefault="00C8277C" w:rsidP="00C8277C">
      <w:pPr>
        <w:pStyle w:val="ListParagraph"/>
        <w:numPr>
          <w:ilvl w:val="0"/>
          <w:numId w:val="2"/>
        </w:numPr>
        <w:ind w:hanging="709"/>
        <w:jc w:val="both"/>
        <w:rPr>
          <w:sz w:val="22"/>
          <w:szCs w:val="22"/>
        </w:rPr>
      </w:pPr>
      <w:proofErr w:type="spellStart"/>
      <w:r w:rsidRPr="00EA0906">
        <w:rPr>
          <w:sz w:val="22"/>
          <w:szCs w:val="22"/>
        </w:rPr>
        <w:t>Một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Bên</w:t>
      </w:r>
      <w:proofErr w:type="spellEnd"/>
      <w:r w:rsidRPr="00EA0906">
        <w:rPr>
          <w:sz w:val="22"/>
          <w:szCs w:val="22"/>
        </w:rPr>
        <w:t xml:space="preserve"> vi </w:t>
      </w:r>
      <w:proofErr w:type="spellStart"/>
      <w:r w:rsidRPr="00EA0906">
        <w:rPr>
          <w:sz w:val="22"/>
          <w:szCs w:val="22"/>
        </w:rPr>
        <w:t>phạm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Hợp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Đồng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và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không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khắc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phục</w:t>
      </w:r>
      <w:proofErr w:type="spellEnd"/>
      <w:r w:rsidRPr="00EA0906">
        <w:rPr>
          <w:sz w:val="22"/>
          <w:szCs w:val="22"/>
        </w:rPr>
        <w:t xml:space="preserve"> vi </w:t>
      </w:r>
      <w:proofErr w:type="spellStart"/>
      <w:r w:rsidRPr="00EA0906">
        <w:rPr>
          <w:sz w:val="22"/>
          <w:szCs w:val="22"/>
        </w:rPr>
        <w:t>phạm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trong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vòng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lăm</w:t>
      </w:r>
      <w:proofErr w:type="spellEnd"/>
      <w:r>
        <w:rPr>
          <w:sz w:val="22"/>
          <w:szCs w:val="22"/>
        </w:rPr>
        <w:t xml:space="preserve"> (</w:t>
      </w:r>
      <w:r w:rsidRPr="00EA0906">
        <w:rPr>
          <w:sz w:val="22"/>
          <w:szCs w:val="22"/>
        </w:rPr>
        <w:t>15</w:t>
      </w:r>
      <w:r>
        <w:rPr>
          <w:sz w:val="22"/>
          <w:szCs w:val="22"/>
        </w:rPr>
        <w:t>)</w:t>
      </w:r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ngày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kể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từ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khi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thông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báo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của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Bên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bị</w:t>
      </w:r>
      <w:proofErr w:type="spellEnd"/>
      <w:r w:rsidRPr="00EA0906">
        <w:rPr>
          <w:sz w:val="22"/>
          <w:szCs w:val="22"/>
        </w:rPr>
        <w:t xml:space="preserve"> vi </w:t>
      </w:r>
      <w:proofErr w:type="spellStart"/>
      <w:r w:rsidRPr="00EA0906">
        <w:rPr>
          <w:sz w:val="22"/>
          <w:szCs w:val="22"/>
        </w:rPr>
        <w:t>phạm</w:t>
      </w:r>
      <w:proofErr w:type="spellEnd"/>
      <w:r w:rsidRPr="00EA0906">
        <w:rPr>
          <w:sz w:val="22"/>
          <w:szCs w:val="22"/>
        </w:rPr>
        <w:t>;</w:t>
      </w:r>
    </w:p>
    <w:p w14:paraId="691E081F" w14:textId="77777777" w:rsidR="00C8277C" w:rsidRPr="00EA0906" w:rsidRDefault="00C8277C" w:rsidP="00C8277C">
      <w:pPr>
        <w:pStyle w:val="ListParagraph"/>
        <w:ind w:left="1429"/>
        <w:jc w:val="both"/>
        <w:rPr>
          <w:i/>
          <w:sz w:val="22"/>
          <w:szCs w:val="22"/>
        </w:rPr>
      </w:pPr>
      <w:r w:rsidRPr="00EA0906">
        <w:rPr>
          <w:i/>
          <w:sz w:val="22"/>
          <w:szCs w:val="22"/>
        </w:rPr>
        <w:t xml:space="preserve">Either Party breaches the Contract without any remedy within </w:t>
      </w:r>
      <w:r>
        <w:rPr>
          <w:i/>
          <w:sz w:val="22"/>
          <w:szCs w:val="22"/>
        </w:rPr>
        <w:t>fifteen (</w:t>
      </w:r>
      <w:r w:rsidRPr="00EA0906">
        <w:rPr>
          <w:i/>
          <w:sz w:val="22"/>
          <w:szCs w:val="22"/>
        </w:rPr>
        <w:t>15</w:t>
      </w:r>
      <w:r>
        <w:rPr>
          <w:i/>
          <w:sz w:val="22"/>
          <w:szCs w:val="22"/>
        </w:rPr>
        <w:t>)</w:t>
      </w:r>
      <w:r w:rsidRPr="00EA0906">
        <w:rPr>
          <w:i/>
          <w:sz w:val="22"/>
          <w:szCs w:val="22"/>
        </w:rPr>
        <w:t xml:space="preserve"> days after receiving notice of the </w:t>
      </w:r>
      <w:r>
        <w:rPr>
          <w:i/>
          <w:sz w:val="22"/>
          <w:szCs w:val="22"/>
        </w:rPr>
        <w:t>non-defaulting</w:t>
      </w:r>
      <w:r w:rsidRPr="00EA0906">
        <w:rPr>
          <w:i/>
          <w:sz w:val="22"/>
          <w:szCs w:val="22"/>
        </w:rPr>
        <w:t xml:space="preserve"> Party;</w:t>
      </w:r>
    </w:p>
    <w:p w14:paraId="402A6AB3" w14:textId="4829C76B" w:rsidR="00C8277C" w:rsidRDefault="00C8277C" w:rsidP="00C8277C">
      <w:pPr>
        <w:pStyle w:val="ListParagraph"/>
        <w:numPr>
          <w:ilvl w:val="0"/>
          <w:numId w:val="2"/>
        </w:numPr>
        <w:ind w:hanging="709"/>
        <w:jc w:val="both"/>
        <w:rPr>
          <w:sz w:val="22"/>
          <w:szCs w:val="22"/>
        </w:rPr>
      </w:pPr>
      <w:proofErr w:type="spellStart"/>
      <w:r w:rsidRPr="00EA0906">
        <w:rPr>
          <w:sz w:val="22"/>
          <w:szCs w:val="22"/>
        </w:rPr>
        <w:lastRenderedPageBreak/>
        <w:t>Một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trong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hai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Bên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có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quyền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đơn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phương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chấm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dứt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Hợp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Đồng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bằng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một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thông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báo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bằng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bản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gửi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cho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="0042090C">
        <w:rPr>
          <w:sz w:val="22"/>
          <w:szCs w:val="22"/>
        </w:rPr>
        <w:t>B</w:t>
      </w:r>
      <w:r w:rsidRPr="00EA0906">
        <w:rPr>
          <w:sz w:val="22"/>
          <w:szCs w:val="22"/>
        </w:rPr>
        <w:t>ên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còn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lại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trước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mươi</w:t>
      </w:r>
      <w:proofErr w:type="spellEnd"/>
      <w:r>
        <w:rPr>
          <w:sz w:val="22"/>
          <w:szCs w:val="22"/>
        </w:rPr>
        <w:t xml:space="preserve"> (</w:t>
      </w:r>
      <w:r w:rsidRPr="00EA0906">
        <w:rPr>
          <w:sz w:val="22"/>
          <w:szCs w:val="22"/>
        </w:rPr>
        <w:t>30</w:t>
      </w:r>
      <w:r>
        <w:rPr>
          <w:sz w:val="22"/>
          <w:szCs w:val="22"/>
        </w:rPr>
        <w:t>)</w:t>
      </w:r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tất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nghĩa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vụ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tương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nghĩa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vụ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còn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Đồng</w:t>
      </w:r>
      <w:proofErr w:type="spellEnd"/>
      <w:r w:rsidRPr="00EA0906">
        <w:rPr>
          <w:sz w:val="22"/>
          <w:szCs w:val="22"/>
        </w:rPr>
        <w:t>.</w:t>
      </w:r>
    </w:p>
    <w:p w14:paraId="364C1BE9" w14:textId="77777777" w:rsidR="00C8277C" w:rsidRPr="00EA0906" w:rsidRDefault="00C8277C" w:rsidP="00C8277C">
      <w:pPr>
        <w:pStyle w:val="ListParagraph"/>
        <w:ind w:left="1429"/>
        <w:jc w:val="both"/>
        <w:rPr>
          <w:i/>
          <w:sz w:val="22"/>
          <w:szCs w:val="22"/>
        </w:rPr>
      </w:pPr>
      <w:r w:rsidRPr="00EA0906">
        <w:rPr>
          <w:i/>
          <w:sz w:val="22"/>
          <w:szCs w:val="22"/>
        </w:rPr>
        <w:t xml:space="preserve">Either Party can unilaterally terminate the Contract by a </w:t>
      </w:r>
      <w:r>
        <w:rPr>
          <w:i/>
          <w:sz w:val="22"/>
          <w:szCs w:val="22"/>
        </w:rPr>
        <w:t>thirty</w:t>
      </w:r>
      <w:r w:rsidRPr="00EA0906">
        <w:rPr>
          <w:i/>
          <w:sz w:val="22"/>
          <w:szCs w:val="22"/>
        </w:rPr>
        <w:t xml:space="preserve"> day prior written notice sent to the other Party</w:t>
      </w:r>
      <w:r>
        <w:rPr>
          <w:i/>
          <w:sz w:val="22"/>
          <w:szCs w:val="22"/>
        </w:rPr>
        <w:t xml:space="preserve"> after fulfilling its corresponding obligations under the Contract</w:t>
      </w:r>
      <w:r w:rsidRPr="00EA0906">
        <w:rPr>
          <w:i/>
          <w:sz w:val="22"/>
          <w:szCs w:val="22"/>
        </w:rPr>
        <w:t>.</w:t>
      </w:r>
    </w:p>
    <w:p w14:paraId="20D78D0B" w14:textId="3740D86C" w:rsidR="00C8277C" w:rsidRDefault="00C8277C" w:rsidP="00C8277C">
      <w:pPr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>5.2</w:t>
      </w:r>
      <w:r>
        <w:rPr>
          <w:sz w:val="22"/>
          <w:szCs w:val="22"/>
        </w:rPr>
        <w:tab/>
      </w:r>
      <w:proofErr w:type="spellStart"/>
      <w:r w:rsidRPr="003D34FD">
        <w:rPr>
          <w:sz w:val="22"/>
          <w:szCs w:val="22"/>
        </w:rPr>
        <w:t>Bất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cứ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sự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thay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đổi</w:t>
      </w:r>
      <w:proofErr w:type="spellEnd"/>
      <w:r w:rsidRPr="003D34FD">
        <w:rPr>
          <w:sz w:val="22"/>
          <w:szCs w:val="22"/>
        </w:rPr>
        <w:t xml:space="preserve"> hay </w:t>
      </w:r>
      <w:proofErr w:type="spellStart"/>
      <w:r w:rsidRPr="003D34FD">
        <w:rPr>
          <w:sz w:val="22"/>
          <w:szCs w:val="22"/>
        </w:rPr>
        <w:t>điều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chỉnh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Đồng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sẽ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được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thành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bởi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hai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F77CA">
        <w:rPr>
          <w:sz w:val="22"/>
          <w:szCs w:val="22"/>
        </w:rPr>
        <w:t>B</w:t>
      </w:r>
      <w:r>
        <w:rPr>
          <w:sz w:val="22"/>
          <w:szCs w:val="22"/>
        </w:rPr>
        <w:t>ên</w:t>
      </w:r>
      <w:proofErr w:type="spellEnd"/>
      <w:r w:rsidRPr="003D34FD">
        <w:rPr>
          <w:sz w:val="22"/>
          <w:szCs w:val="22"/>
        </w:rPr>
        <w:t xml:space="preserve">.  </w:t>
      </w:r>
    </w:p>
    <w:p w14:paraId="084A98D8" w14:textId="77777777" w:rsidR="00C8277C" w:rsidRPr="00D56E0F" w:rsidRDefault="00C8277C" w:rsidP="00C8277C">
      <w:pPr>
        <w:ind w:left="720"/>
        <w:jc w:val="both"/>
        <w:rPr>
          <w:sz w:val="22"/>
          <w:szCs w:val="22"/>
        </w:rPr>
      </w:pPr>
      <w:r w:rsidRPr="003F6D37">
        <w:rPr>
          <w:i/>
          <w:sz w:val="22"/>
          <w:szCs w:val="22"/>
        </w:rPr>
        <w:t xml:space="preserve">Any change or amendment to this Contract shall be made in </w:t>
      </w:r>
      <w:r>
        <w:rPr>
          <w:i/>
          <w:sz w:val="22"/>
          <w:szCs w:val="22"/>
        </w:rPr>
        <w:t>writing and</w:t>
      </w:r>
      <w:r w:rsidRPr="003F6D37">
        <w:rPr>
          <w:i/>
          <w:sz w:val="22"/>
          <w:szCs w:val="22"/>
        </w:rPr>
        <w:t xml:space="preserve"> signed by both Parties.</w:t>
      </w:r>
    </w:p>
    <w:p w14:paraId="30D652A3" w14:textId="4BE0DC98" w:rsidR="00C8277C" w:rsidRDefault="00C8277C" w:rsidP="00FF3F0A">
      <w:pPr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>5.3</w:t>
      </w:r>
      <w:r>
        <w:rPr>
          <w:sz w:val="22"/>
          <w:szCs w:val="22"/>
        </w:rPr>
        <w:tab/>
      </w:r>
      <w:proofErr w:type="spellStart"/>
      <w:r w:rsidRPr="003D34FD">
        <w:rPr>
          <w:sz w:val="22"/>
          <w:szCs w:val="22"/>
        </w:rPr>
        <w:t>Bất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cứ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tranh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chấp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phát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sinh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trong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quá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trình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thực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hiện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</w:t>
      </w:r>
      <w:r w:rsidRPr="003D34FD">
        <w:rPr>
          <w:sz w:val="22"/>
          <w:szCs w:val="22"/>
        </w:rPr>
        <w:t>ợp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</w:t>
      </w:r>
      <w:r w:rsidR="0000641A">
        <w:rPr>
          <w:sz w:val="22"/>
          <w:szCs w:val="22"/>
        </w:rPr>
        <w:t>ồng</w:t>
      </w:r>
      <w:proofErr w:type="spellEnd"/>
      <w:r w:rsidR="0000641A">
        <w:rPr>
          <w:sz w:val="22"/>
          <w:szCs w:val="22"/>
        </w:rPr>
        <w:t xml:space="preserve"> </w:t>
      </w:r>
      <w:proofErr w:type="spellStart"/>
      <w:r w:rsidR="0000641A">
        <w:rPr>
          <w:sz w:val="22"/>
          <w:szCs w:val="22"/>
        </w:rPr>
        <w:t>sẽ</w:t>
      </w:r>
      <w:proofErr w:type="spellEnd"/>
      <w:r w:rsidR="0000641A">
        <w:rPr>
          <w:sz w:val="22"/>
          <w:szCs w:val="22"/>
        </w:rPr>
        <w:t xml:space="preserve"> </w:t>
      </w:r>
      <w:proofErr w:type="spellStart"/>
      <w:r w:rsidR="0000641A">
        <w:rPr>
          <w:sz w:val="22"/>
          <w:szCs w:val="22"/>
        </w:rPr>
        <w:t>được</w:t>
      </w:r>
      <w:proofErr w:type="spellEnd"/>
      <w:r w:rsidR="0000641A">
        <w:rPr>
          <w:sz w:val="22"/>
          <w:szCs w:val="22"/>
        </w:rPr>
        <w:t xml:space="preserve"> </w:t>
      </w:r>
      <w:proofErr w:type="spellStart"/>
      <w:r w:rsidR="0000641A">
        <w:rPr>
          <w:sz w:val="22"/>
          <w:szCs w:val="22"/>
        </w:rPr>
        <w:t>hai</w:t>
      </w:r>
      <w:proofErr w:type="spellEnd"/>
      <w:r w:rsidR="0000641A">
        <w:rPr>
          <w:sz w:val="22"/>
          <w:szCs w:val="22"/>
        </w:rPr>
        <w:t xml:space="preserve"> </w:t>
      </w:r>
      <w:proofErr w:type="spellStart"/>
      <w:r w:rsidR="0000641A">
        <w:rPr>
          <w:sz w:val="22"/>
          <w:szCs w:val="22"/>
        </w:rPr>
        <w:t>B</w:t>
      </w:r>
      <w:r w:rsidRPr="003D34FD">
        <w:rPr>
          <w:sz w:val="22"/>
          <w:szCs w:val="22"/>
        </w:rPr>
        <w:t>ên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bàn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bạc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giải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quyết</w:t>
      </w:r>
      <w:proofErr w:type="spellEnd"/>
      <w:r w:rsidRPr="003D34FD">
        <w:rPr>
          <w:sz w:val="22"/>
          <w:szCs w:val="22"/>
        </w:rPr>
        <w:t xml:space="preserve">.  </w:t>
      </w:r>
      <w:proofErr w:type="spellStart"/>
      <w:r w:rsidRPr="003D34FD">
        <w:rPr>
          <w:sz w:val="22"/>
          <w:szCs w:val="22"/>
        </w:rPr>
        <w:t>Nếu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vẫn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không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giải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quyết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được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sẽ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được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đưa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ra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="00A67CE4">
        <w:rPr>
          <w:sz w:val="22"/>
          <w:szCs w:val="22"/>
        </w:rPr>
        <w:t>T</w:t>
      </w:r>
      <w:r w:rsidRPr="003D34FD">
        <w:rPr>
          <w:sz w:val="22"/>
          <w:szCs w:val="22"/>
        </w:rPr>
        <w:t>òa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á</w:t>
      </w:r>
      <w:r w:rsidRPr="003D34FD">
        <w:rPr>
          <w:sz w:val="22"/>
          <w:szCs w:val="22"/>
        </w:rPr>
        <w:t>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có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thẩm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quyền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</w:t>
      </w:r>
      <w:r w:rsidR="004553E8">
        <w:rPr>
          <w:sz w:val="22"/>
          <w:szCs w:val="22"/>
        </w:rPr>
        <w:t>ại</w:t>
      </w:r>
      <w:proofErr w:type="spellEnd"/>
      <w:r w:rsidR="004553E8">
        <w:rPr>
          <w:sz w:val="22"/>
          <w:szCs w:val="22"/>
        </w:rPr>
        <w:t xml:space="preserve"> TP.HCM </w:t>
      </w:r>
      <w:proofErr w:type="spellStart"/>
      <w:r w:rsidR="004553E8">
        <w:rPr>
          <w:sz w:val="22"/>
          <w:szCs w:val="22"/>
        </w:rPr>
        <w:t>để</w:t>
      </w:r>
      <w:proofErr w:type="spellEnd"/>
      <w:r w:rsidR="004553E8">
        <w:rPr>
          <w:sz w:val="22"/>
          <w:szCs w:val="22"/>
        </w:rPr>
        <w:t xml:space="preserve"> </w:t>
      </w:r>
      <w:proofErr w:type="spellStart"/>
      <w:r w:rsidR="004553E8">
        <w:rPr>
          <w:sz w:val="22"/>
          <w:szCs w:val="22"/>
        </w:rPr>
        <w:t>giải</w:t>
      </w:r>
      <w:proofErr w:type="spellEnd"/>
      <w:r w:rsidR="004553E8">
        <w:rPr>
          <w:sz w:val="22"/>
          <w:szCs w:val="22"/>
        </w:rPr>
        <w:t xml:space="preserve"> </w:t>
      </w:r>
      <w:proofErr w:type="spellStart"/>
      <w:r w:rsidR="004553E8">
        <w:rPr>
          <w:sz w:val="22"/>
          <w:szCs w:val="22"/>
        </w:rPr>
        <w:t>quyết</w:t>
      </w:r>
      <w:proofErr w:type="spellEnd"/>
      <w:r w:rsidR="004553E8">
        <w:rPr>
          <w:sz w:val="22"/>
          <w:szCs w:val="22"/>
        </w:rPr>
        <w:t xml:space="preserve"> </w:t>
      </w:r>
      <w:proofErr w:type="spellStart"/>
      <w:r w:rsidR="004553E8">
        <w:rPr>
          <w:sz w:val="22"/>
          <w:szCs w:val="22"/>
        </w:rPr>
        <w:t>và</w:t>
      </w:r>
      <w:proofErr w:type="spellEnd"/>
      <w:r w:rsidR="004553E8">
        <w:rPr>
          <w:sz w:val="22"/>
          <w:szCs w:val="22"/>
        </w:rPr>
        <w:t xml:space="preserve"> </w:t>
      </w:r>
      <w:proofErr w:type="spellStart"/>
      <w:r w:rsidR="004553E8">
        <w:rPr>
          <w:sz w:val="22"/>
          <w:szCs w:val="22"/>
        </w:rPr>
        <w:t>hai</w:t>
      </w:r>
      <w:proofErr w:type="spellEnd"/>
      <w:r w:rsidR="004553E8">
        <w:rPr>
          <w:sz w:val="22"/>
          <w:szCs w:val="22"/>
        </w:rPr>
        <w:t xml:space="preserve"> </w:t>
      </w:r>
      <w:proofErr w:type="spellStart"/>
      <w:r w:rsidR="004553E8">
        <w:rPr>
          <w:sz w:val="22"/>
          <w:szCs w:val="22"/>
        </w:rPr>
        <w:t>B</w:t>
      </w:r>
      <w:r w:rsidRPr="003D34FD">
        <w:rPr>
          <w:sz w:val="22"/>
          <w:szCs w:val="22"/>
        </w:rPr>
        <w:t>ên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sẽ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tuân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proofErr w:type="gramStart"/>
      <w:r w:rsidRPr="003D34FD">
        <w:rPr>
          <w:sz w:val="22"/>
          <w:szCs w:val="22"/>
        </w:rPr>
        <w:t>theo</w:t>
      </w:r>
      <w:proofErr w:type="spellEnd"/>
      <w:proofErr w:type="gram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quyết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định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của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cơ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quan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này</w:t>
      </w:r>
      <w:proofErr w:type="spellEnd"/>
      <w:r w:rsidRPr="003D34FD">
        <w:rPr>
          <w:sz w:val="22"/>
          <w:szCs w:val="22"/>
        </w:rPr>
        <w:t>.</w:t>
      </w:r>
    </w:p>
    <w:p w14:paraId="292D0B96" w14:textId="01B92B85" w:rsidR="00C8277C" w:rsidRPr="0029295C" w:rsidRDefault="00C8277C" w:rsidP="00750C24">
      <w:pPr>
        <w:ind w:left="720"/>
        <w:jc w:val="both"/>
        <w:rPr>
          <w:i/>
          <w:sz w:val="24"/>
          <w:szCs w:val="22"/>
        </w:rPr>
      </w:pPr>
      <w:r w:rsidRPr="0029295C">
        <w:rPr>
          <w:i/>
          <w:sz w:val="22"/>
          <w:szCs w:val="22"/>
        </w:rPr>
        <w:t>Any dispute arising from implementation of this Contract shall be resolved primarily through conciliatio</w:t>
      </w:r>
      <w:r w:rsidR="004553E8">
        <w:rPr>
          <w:i/>
          <w:sz w:val="22"/>
          <w:szCs w:val="22"/>
        </w:rPr>
        <w:t>n and negotiation between both P</w:t>
      </w:r>
      <w:r w:rsidRPr="0029295C">
        <w:rPr>
          <w:i/>
          <w:sz w:val="22"/>
          <w:szCs w:val="22"/>
        </w:rPr>
        <w:t xml:space="preserve">arties.  If failing such conciliation, it shall be referred to a competent court in Ho Chi Minh City for settlement.  </w:t>
      </w:r>
    </w:p>
    <w:p w14:paraId="40224133" w14:textId="77777777" w:rsidR="00C8277C" w:rsidRPr="003D34FD" w:rsidRDefault="00C8277C" w:rsidP="00C8277C">
      <w:pPr>
        <w:jc w:val="both"/>
        <w:rPr>
          <w:b/>
          <w:sz w:val="22"/>
          <w:szCs w:val="22"/>
          <w:u w:val="single"/>
        </w:rPr>
      </w:pPr>
    </w:p>
    <w:p w14:paraId="7D2C14D8" w14:textId="77777777" w:rsidR="00C8277C" w:rsidRPr="00F345E8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 w:cs="Times New Roman"/>
          <w:sz w:val="22"/>
          <w:szCs w:val="22"/>
        </w:rPr>
      </w:pPr>
      <w:r w:rsidRPr="00F345E8">
        <w:rPr>
          <w:rFonts w:ascii="Times New Roman" w:hAnsi="Times New Roman" w:cs="Times New Roman"/>
          <w:sz w:val="22"/>
          <w:szCs w:val="22"/>
        </w:rPr>
        <w:t>HIỆU LỰC HỢP ĐỒNG/</w:t>
      </w:r>
      <w:r w:rsidRPr="00750C24">
        <w:rPr>
          <w:rFonts w:ascii="Times New Roman" w:hAnsi="Times New Roman" w:cs="Times New Roman"/>
          <w:i/>
          <w:sz w:val="22"/>
          <w:szCs w:val="22"/>
        </w:rPr>
        <w:t>VALIDITY</w:t>
      </w:r>
    </w:p>
    <w:p w14:paraId="1F28A213" w14:textId="77777777" w:rsidR="00C8277C" w:rsidRPr="003D34FD" w:rsidRDefault="00C8277C" w:rsidP="00C8277C">
      <w:pPr>
        <w:ind w:firstLine="720"/>
        <w:jc w:val="both"/>
        <w:rPr>
          <w:sz w:val="22"/>
          <w:szCs w:val="22"/>
        </w:rPr>
      </w:pPr>
    </w:p>
    <w:p w14:paraId="74DE7343" w14:textId="77777777" w:rsidR="00C8277C" w:rsidRDefault="00C8277C" w:rsidP="00C8277C">
      <w:pPr>
        <w:jc w:val="both"/>
        <w:rPr>
          <w:sz w:val="22"/>
          <w:szCs w:val="22"/>
        </w:rPr>
      </w:pPr>
      <w:r>
        <w:rPr>
          <w:sz w:val="22"/>
          <w:szCs w:val="22"/>
        </w:rPr>
        <w:t>6.1</w:t>
      </w:r>
      <w:r>
        <w:rPr>
          <w:sz w:val="22"/>
          <w:szCs w:val="22"/>
        </w:rPr>
        <w:tab/>
      </w:r>
      <w:proofErr w:type="spellStart"/>
      <w:r w:rsidR="006A0405" w:rsidRPr="003D34FD">
        <w:rPr>
          <w:sz w:val="22"/>
          <w:szCs w:val="22"/>
        </w:rPr>
        <w:t>Hợp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Đ</w:t>
      </w:r>
      <w:r w:rsidR="006A0405" w:rsidRPr="003D34FD">
        <w:rPr>
          <w:sz w:val="22"/>
          <w:szCs w:val="22"/>
        </w:rPr>
        <w:t>ồng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 w:rsidRPr="003D34FD">
        <w:rPr>
          <w:sz w:val="22"/>
          <w:szCs w:val="22"/>
        </w:rPr>
        <w:t>này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 w:rsidRPr="003D34FD">
        <w:rPr>
          <w:sz w:val="22"/>
          <w:szCs w:val="22"/>
        </w:rPr>
        <w:t>có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 w:rsidRPr="003D34FD">
        <w:rPr>
          <w:sz w:val="22"/>
          <w:szCs w:val="22"/>
        </w:rPr>
        <w:t>hiệu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 w:rsidRPr="003D34FD">
        <w:rPr>
          <w:sz w:val="22"/>
          <w:szCs w:val="22"/>
        </w:rPr>
        <w:t>lực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kể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từ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ngày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ký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đến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hết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ngày</w:t>
      </w:r>
      <w:proofErr w:type="spellEnd"/>
      <w:r w:rsidR="006A0405">
        <w:rPr>
          <w:sz w:val="22"/>
          <w:szCs w:val="22"/>
        </w:rPr>
        <w:t xml:space="preserve"> 31/</w:t>
      </w:r>
      <w:r w:rsidR="00A324CE">
        <w:rPr>
          <w:sz w:val="22"/>
          <w:szCs w:val="22"/>
        </w:rPr>
        <w:t>0</w:t>
      </w:r>
      <w:r w:rsidR="0084062D">
        <w:rPr>
          <w:sz w:val="22"/>
          <w:szCs w:val="22"/>
        </w:rPr>
        <w:t>8</w:t>
      </w:r>
      <w:r w:rsidR="006A0405">
        <w:rPr>
          <w:sz w:val="22"/>
          <w:szCs w:val="22"/>
        </w:rPr>
        <w:t>/2017</w:t>
      </w:r>
      <w:r w:rsidRPr="003D34FD">
        <w:rPr>
          <w:sz w:val="22"/>
          <w:szCs w:val="22"/>
        </w:rPr>
        <w:t xml:space="preserve">.  </w:t>
      </w:r>
    </w:p>
    <w:p w14:paraId="14F8D2AB" w14:textId="2973D431" w:rsidR="00C8277C" w:rsidRPr="001541CA" w:rsidRDefault="00C8277C" w:rsidP="00C8277C">
      <w:pPr>
        <w:tabs>
          <w:tab w:val="left" w:pos="709"/>
        </w:tabs>
        <w:ind w:left="426" w:hanging="426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6A0405" w:rsidRPr="001541CA">
        <w:rPr>
          <w:i/>
          <w:sz w:val="22"/>
          <w:szCs w:val="22"/>
        </w:rPr>
        <w:t>The Contract is effective from the date of its signing</w:t>
      </w:r>
      <w:r w:rsidR="006A0405">
        <w:rPr>
          <w:i/>
          <w:sz w:val="22"/>
          <w:szCs w:val="22"/>
        </w:rPr>
        <w:t xml:space="preserve"> until 31 </w:t>
      </w:r>
      <w:r w:rsidR="00890DD1">
        <w:rPr>
          <w:i/>
          <w:sz w:val="22"/>
          <w:szCs w:val="22"/>
        </w:rPr>
        <w:t>August</w:t>
      </w:r>
      <w:r w:rsidR="006A0405">
        <w:rPr>
          <w:i/>
          <w:sz w:val="22"/>
          <w:szCs w:val="22"/>
        </w:rPr>
        <w:t xml:space="preserve"> 2017</w:t>
      </w:r>
      <w:r w:rsidR="006A0405" w:rsidRPr="001541CA">
        <w:rPr>
          <w:i/>
          <w:sz w:val="22"/>
          <w:szCs w:val="22"/>
        </w:rPr>
        <w:t>.</w:t>
      </w:r>
    </w:p>
    <w:p w14:paraId="28B6B161" w14:textId="5BA03783" w:rsidR="00C8277C" w:rsidRDefault="00C8277C" w:rsidP="00C8277C">
      <w:pPr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>6.2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H</w:t>
      </w:r>
      <w:r w:rsidRPr="003D34FD">
        <w:rPr>
          <w:sz w:val="22"/>
          <w:szCs w:val="22"/>
        </w:rPr>
        <w:t>ợp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</w:t>
      </w:r>
      <w:r w:rsidRPr="003D34FD">
        <w:rPr>
          <w:sz w:val="22"/>
          <w:szCs w:val="22"/>
        </w:rPr>
        <w:t>ồng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này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được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lập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thành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hai</w:t>
      </w:r>
      <w:proofErr w:type="spellEnd"/>
      <w:r>
        <w:rPr>
          <w:sz w:val="22"/>
          <w:szCs w:val="22"/>
        </w:rPr>
        <w:t xml:space="preserve"> (2)</w:t>
      </w:r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bản</w:t>
      </w:r>
      <w:proofErr w:type="spellEnd"/>
      <w:r w:rsidRPr="003D34F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song </w:t>
      </w:r>
      <w:proofErr w:type="spellStart"/>
      <w:r>
        <w:rPr>
          <w:sz w:val="22"/>
          <w:szCs w:val="22"/>
        </w:rPr>
        <w:t>ngữ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bằng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tiếng</w:t>
      </w:r>
      <w:proofErr w:type="spellEnd"/>
      <w:r>
        <w:rPr>
          <w:sz w:val="22"/>
          <w:szCs w:val="22"/>
        </w:rPr>
        <w:t xml:space="preserve"> Anh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tiếng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Việt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đều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có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giá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trị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như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>.</w:t>
      </w:r>
      <w:r w:rsidRPr="003D34F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</w:t>
      </w:r>
      <w:r w:rsidRPr="003D34FD">
        <w:rPr>
          <w:sz w:val="22"/>
          <w:szCs w:val="22"/>
        </w:rPr>
        <w:t xml:space="preserve">rong </w:t>
      </w:r>
      <w:proofErr w:type="spellStart"/>
      <w:r w:rsidRPr="003D34FD">
        <w:rPr>
          <w:sz w:val="22"/>
          <w:szCs w:val="22"/>
        </w:rPr>
        <w:t>trường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hợp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có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mâu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thuẫn</w:t>
      </w:r>
      <w:proofErr w:type="spellEnd"/>
      <w:r w:rsidRPr="003D34FD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nội</w:t>
      </w:r>
      <w:proofErr w:type="spellEnd"/>
      <w:r>
        <w:rPr>
          <w:sz w:val="22"/>
          <w:szCs w:val="22"/>
        </w:rPr>
        <w:t xml:space="preserve"> dung</w:t>
      </w:r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tiếng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Việt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sẽ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pháp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lý</w:t>
      </w:r>
      <w:proofErr w:type="spellEnd"/>
      <w:r w:rsidRPr="003D34FD">
        <w:rPr>
          <w:sz w:val="22"/>
          <w:szCs w:val="22"/>
        </w:rPr>
        <w:t>.</w:t>
      </w:r>
      <w:proofErr w:type="gramEnd"/>
      <w:r w:rsidRPr="003D34FD">
        <w:rPr>
          <w:sz w:val="22"/>
          <w:szCs w:val="22"/>
        </w:rPr>
        <w:t xml:space="preserve">  </w:t>
      </w:r>
      <w:proofErr w:type="spellStart"/>
      <w:proofErr w:type="gramStart"/>
      <w:r w:rsidRPr="003D34FD">
        <w:rPr>
          <w:sz w:val="22"/>
          <w:szCs w:val="22"/>
        </w:rPr>
        <w:t>Mỗi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="00696B70">
        <w:rPr>
          <w:sz w:val="22"/>
          <w:szCs w:val="22"/>
        </w:rPr>
        <w:t>B</w:t>
      </w:r>
      <w:r w:rsidRPr="003D34FD">
        <w:rPr>
          <w:sz w:val="22"/>
          <w:szCs w:val="22"/>
        </w:rPr>
        <w:t>ên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giữ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(</w:t>
      </w:r>
      <w:r w:rsidRPr="003D34FD">
        <w:rPr>
          <w:sz w:val="22"/>
          <w:szCs w:val="22"/>
        </w:rPr>
        <w:t>1</w:t>
      </w:r>
      <w:r>
        <w:rPr>
          <w:sz w:val="22"/>
          <w:szCs w:val="22"/>
        </w:rPr>
        <w:t>)</w:t>
      </w:r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bản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hiện</w:t>
      </w:r>
      <w:proofErr w:type="spellEnd"/>
      <w:r w:rsidRPr="003D34FD">
        <w:rPr>
          <w:sz w:val="22"/>
          <w:szCs w:val="22"/>
        </w:rPr>
        <w:t>.</w:t>
      </w:r>
      <w:proofErr w:type="gramEnd"/>
    </w:p>
    <w:p w14:paraId="03BFA61E" w14:textId="02D63CE0" w:rsidR="00C8277C" w:rsidRPr="00332C75" w:rsidRDefault="00C8277C" w:rsidP="00C8277C">
      <w:pPr>
        <w:ind w:left="720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This Contract is made in </w:t>
      </w:r>
      <w:r w:rsidR="00D074A9">
        <w:rPr>
          <w:i/>
          <w:sz w:val="22"/>
          <w:szCs w:val="22"/>
        </w:rPr>
        <w:t xml:space="preserve">two (2) </w:t>
      </w:r>
      <w:r>
        <w:rPr>
          <w:i/>
          <w:sz w:val="22"/>
          <w:szCs w:val="22"/>
        </w:rPr>
        <w:t xml:space="preserve">bilingual </w:t>
      </w:r>
      <w:r w:rsidRPr="00332C75">
        <w:rPr>
          <w:i/>
          <w:sz w:val="22"/>
          <w:szCs w:val="22"/>
        </w:rPr>
        <w:t xml:space="preserve">copies </w:t>
      </w:r>
      <w:r>
        <w:rPr>
          <w:i/>
          <w:sz w:val="22"/>
          <w:szCs w:val="22"/>
        </w:rPr>
        <w:t>in English and Vietnamese with equal value</w:t>
      </w:r>
      <w:r w:rsidRPr="00332C75">
        <w:rPr>
          <w:i/>
          <w:sz w:val="22"/>
          <w:szCs w:val="22"/>
        </w:rPr>
        <w:t xml:space="preserve">. In the case of any discrepancy, the Vietnamese shall prevail. Each </w:t>
      </w:r>
      <w:r w:rsidR="00890DD1">
        <w:rPr>
          <w:i/>
          <w:sz w:val="22"/>
          <w:szCs w:val="22"/>
        </w:rPr>
        <w:t>P</w:t>
      </w:r>
      <w:r w:rsidRPr="00332C75">
        <w:rPr>
          <w:i/>
          <w:sz w:val="22"/>
          <w:szCs w:val="22"/>
        </w:rPr>
        <w:t>ar</w:t>
      </w:r>
      <w:r>
        <w:rPr>
          <w:i/>
          <w:sz w:val="22"/>
          <w:szCs w:val="22"/>
        </w:rPr>
        <w:t>ty keeps one (1) copy for execution.</w:t>
      </w:r>
    </w:p>
    <w:p w14:paraId="6A547223" w14:textId="77777777" w:rsidR="00C8277C" w:rsidRDefault="00C8277C" w:rsidP="00C8277C">
      <w:pPr>
        <w:ind w:left="720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6"/>
        <w:gridCol w:w="4219"/>
      </w:tblGrid>
      <w:tr w:rsidR="00C8277C" w14:paraId="541AD15C" w14:textId="77777777" w:rsidTr="00DE08B7">
        <w:tc>
          <w:tcPr>
            <w:tcW w:w="4910" w:type="dxa"/>
          </w:tcPr>
          <w:p w14:paraId="44AB8D1E" w14:textId="77777777" w:rsidR="00C8277C" w:rsidRDefault="00C8277C" w:rsidP="00DE08B7">
            <w:pPr>
              <w:jc w:val="center"/>
              <w:rPr>
                <w:b/>
                <w:sz w:val="22"/>
                <w:szCs w:val="22"/>
              </w:rPr>
            </w:pPr>
            <w:r w:rsidRPr="003D34FD">
              <w:rPr>
                <w:b/>
                <w:sz w:val="22"/>
                <w:szCs w:val="22"/>
              </w:rPr>
              <w:t>ĐẠI DIỆN BÊN A</w:t>
            </w:r>
          </w:p>
          <w:p w14:paraId="0451A107" w14:textId="77777777" w:rsidR="00C8277C" w:rsidRDefault="00C8277C" w:rsidP="00DE08B7">
            <w:pPr>
              <w:jc w:val="center"/>
              <w:rPr>
                <w:b/>
                <w:i/>
                <w:sz w:val="22"/>
                <w:szCs w:val="22"/>
              </w:rPr>
            </w:pPr>
            <w:r w:rsidRPr="00B14294">
              <w:rPr>
                <w:b/>
                <w:i/>
                <w:sz w:val="22"/>
                <w:szCs w:val="22"/>
              </w:rPr>
              <w:t>For and on behalf of Party A</w:t>
            </w:r>
          </w:p>
          <w:p w14:paraId="4A9B36F3" w14:textId="77777777" w:rsidR="00C8277C" w:rsidRDefault="00C8277C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3F97E4F7" w14:textId="77777777" w:rsidR="00C8277C" w:rsidRDefault="00C8277C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4137A5A8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0EDAF447" w14:textId="77777777" w:rsidR="00627A47" w:rsidRDefault="00627A47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00D9FDE5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45EDF336" w14:textId="77777777" w:rsidR="00C8277C" w:rsidRDefault="00C8277C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54984139" w14:textId="77777777" w:rsidR="00C8277C" w:rsidRPr="00B14294" w:rsidRDefault="00F42246" w:rsidP="00DE08B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F42246">
              <w:rPr>
                <w:b/>
                <w:sz w:val="22"/>
                <w:szCs w:val="22"/>
              </w:rPr>
              <w:t>Pawin</w:t>
            </w:r>
            <w:proofErr w:type="spellEnd"/>
            <w:r w:rsidRPr="00F4224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42246">
              <w:rPr>
                <w:b/>
                <w:sz w:val="22"/>
                <w:szCs w:val="22"/>
              </w:rPr>
              <w:t>Sriusvagool</w:t>
            </w:r>
            <w:proofErr w:type="spellEnd"/>
          </w:p>
        </w:tc>
        <w:tc>
          <w:tcPr>
            <w:tcW w:w="4911" w:type="dxa"/>
          </w:tcPr>
          <w:p w14:paraId="700B0E82" w14:textId="77777777" w:rsidR="00C8277C" w:rsidRDefault="00C8277C" w:rsidP="00DE08B7">
            <w:pPr>
              <w:jc w:val="center"/>
              <w:rPr>
                <w:b/>
                <w:sz w:val="22"/>
                <w:szCs w:val="22"/>
              </w:rPr>
            </w:pPr>
            <w:r w:rsidRPr="003D34FD">
              <w:rPr>
                <w:b/>
                <w:sz w:val="22"/>
                <w:szCs w:val="22"/>
              </w:rPr>
              <w:t>ĐẠI DIỆN BÊN B</w:t>
            </w:r>
          </w:p>
          <w:p w14:paraId="73387328" w14:textId="77777777" w:rsidR="00C8277C" w:rsidRDefault="00C8277C" w:rsidP="00DE08B7">
            <w:pPr>
              <w:jc w:val="center"/>
              <w:rPr>
                <w:b/>
                <w:i/>
                <w:sz w:val="22"/>
                <w:szCs w:val="22"/>
              </w:rPr>
            </w:pPr>
            <w:r w:rsidRPr="00B14294">
              <w:rPr>
                <w:b/>
                <w:i/>
                <w:sz w:val="22"/>
                <w:szCs w:val="22"/>
              </w:rPr>
              <w:t>For and on behalf of Party B</w:t>
            </w:r>
          </w:p>
          <w:p w14:paraId="57A6AEF4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3092B65C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076ABA99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24852486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22D6F136" w14:textId="77777777" w:rsidR="00627A47" w:rsidRDefault="00627A47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2AF077DD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66332B8E" w14:textId="78CFCB65" w:rsidR="00F42246" w:rsidRPr="00B14294" w:rsidRDefault="00D6287E" w:rsidP="00DE08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Lê Thị Kim Anh</w:t>
            </w:r>
          </w:p>
        </w:tc>
      </w:tr>
    </w:tbl>
    <w:p w14:paraId="23DE8A0B" w14:textId="77777777" w:rsidR="00C8277C" w:rsidRPr="003D34FD" w:rsidRDefault="00C8277C" w:rsidP="00C8277C">
      <w:pPr>
        <w:tabs>
          <w:tab w:val="left" w:pos="0"/>
        </w:tabs>
        <w:jc w:val="both"/>
        <w:rPr>
          <w:b/>
          <w:sz w:val="22"/>
          <w:szCs w:val="22"/>
        </w:rPr>
      </w:pPr>
    </w:p>
    <w:p w14:paraId="2B6296BF" w14:textId="77777777" w:rsidR="00C8277C" w:rsidRPr="003D34FD" w:rsidRDefault="00C8277C" w:rsidP="00C8277C">
      <w:pPr>
        <w:tabs>
          <w:tab w:val="left" w:pos="0"/>
        </w:tabs>
        <w:ind w:left="360"/>
        <w:jc w:val="both"/>
        <w:rPr>
          <w:b/>
          <w:sz w:val="22"/>
          <w:szCs w:val="22"/>
        </w:rPr>
      </w:pPr>
    </w:p>
    <w:p w14:paraId="003DF38F" w14:textId="77777777" w:rsidR="00C8277C" w:rsidRPr="003D34FD" w:rsidRDefault="00C8277C" w:rsidP="00C8277C">
      <w:pPr>
        <w:tabs>
          <w:tab w:val="left" w:pos="0"/>
        </w:tabs>
        <w:ind w:left="360"/>
        <w:jc w:val="both"/>
        <w:rPr>
          <w:b/>
          <w:sz w:val="22"/>
          <w:szCs w:val="22"/>
        </w:rPr>
      </w:pPr>
    </w:p>
    <w:p w14:paraId="63B56414" w14:textId="77777777" w:rsidR="00C8277C" w:rsidRPr="003D34FD" w:rsidRDefault="00C8277C" w:rsidP="00C8277C">
      <w:pPr>
        <w:tabs>
          <w:tab w:val="left" w:pos="0"/>
        </w:tabs>
        <w:ind w:left="360"/>
        <w:jc w:val="both"/>
        <w:rPr>
          <w:b/>
          <w:bCs/>
          <w:sz w:val="22"/>
          <w:szCs w:val="22"/>
        </w:rPr>
      </w:pPr>
      <w:r w:rsidRPr="003D34FD">
        <w:rPr>
          <w:sz w:val="22"/>
          <w:szCs w:val="22"/>
        </w:rPr>
        <w:t xml:space="preserve">       </w:t>
      </w:r>
    </w:p>
    <w:p w14:paraId="40CD36C6" w14:textId="77777777" w:rsidR="00C8277C" w:rsidRDefault="00C8277C" w:rsidP="00C8277C"/>
    <w:p w14:paraId="1BBB1430" w14:textId="77777777" w:rsidR="005045AF" w:rsidRDefault="005045AF"/>
    <w:sectPr w:rsidR="005045AF" w:rsidSect="00D24A1F">
      <w:pgSz w:w="11909" w:h="16834" w:code="9"/>
      <w:pgMar w:top="1440" w:right="1440" w:bottom="1440" w:left="1440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384"/>
    <w:multiLevelType w:val="hybridMultilevel"/>
    <w:tmpl w:val="8F36896C"/>
    <w:lvl w:ilvl="0" w:tplc="5F7692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33625"/>
    <w:multiLevelType w:val="hybridMultilevel"/>
    <w:tmpl w:val="BA5C04DE"/>
    <w:lvl w:ilvl="0" w:tplc="160AF9A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46F43"/>
    <w:multiLevelType w:val="hybridMultilevel"/>
    <w:tmpl w:val="6BF632C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695EDB"/>
    <w:multiLevelType w:val="multilevel"/>
    <w:tmpl w:val="7CAAE4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7C"/>
    <w:rsid w:val="0000641A"/>
    <w:rsid w:val="000155B9"/>
    <w:rsid w:val="000861FB"/>
    <w:rsid w:val="000B10C2"/>
    <w:rsid w:val="000F5573"/>
    <w:rsid w:val="00122A4D"/>
    <w:rsid w:val="00123207"/>
    <w:rsid w:val="0014190E"/>
    <w:rsid w:val="001A7D6A"/>
    <w:rsid w:val="001C3C3E"/>
    <w:rsid w:val="001F75B3"/>
    <w:rsid w:val="002C4066"/>
    <w:rsid w:val="002C74CB"/>
    <w:rsid w:val="0031504E"/>
    <w:rsid w:val="0033664F"/>
    <w:rsid w:val="00344259"/>
    <w:rsid w:val="00374893"/>
    <w:rsid w:val="00386455"/>
    <w:rsid w:val="003B57A6"/>
    <w:rsid w:val="00403D22"/>
    <w:rsid w:val="0042090C"/>
    <w:rsid w:val="00427AD1"/>
    <w:rsid w:val="004553E8"/>
    <w:rsid w:val="00493660"/>
    <w:rsid w:val="004B19A8"/>
    <w:rsid w:val="00500699"/>
    <w:rsid w:val="005045AF"/>
    <w:rsid w:val="00531FEF"/>
    <w:rsid w:val="00542BDE"/>
    <w:rsid w:val="005724B8"/>
    <w:rsid w:val="005E6399"/>
    <w:rsid w:val="0062530D"/>
    <w:rsid w:val="00625417"/>
    <w:rsid w:val="00627A47"/>
    <w:rsid w:val="006418C4"/>
    <w:rsid w:val="006737B1"/>
    <w:rsid w:val="00682C60"/>
    <w:rsid w:val="00690872"/>
    <w:rsid w:val="00696B70"/>
    <w:rsid w:val="006A0405"/>
    <w:rsid w:val="006C44F1"/>
    <w:rsid w:val="006D4626"/>
    <w:rsid w:val="006E1F3B"/>
    <w:rsid w:val="00744A64"/>
    <w:rsid w:val="00750C24"/>
    <w:rsid w:val="007562A3"/>
    <w:rsid w:val="00761963"/>
    <w:rsid w:val="007A2188"/>
    <w:rsid w:val="0084062D"/>
    <w:rsid w:val="00890DD1"/>
    <w:rsid w:val="008A07E0"/>
    <w:rsid w:val="008D132A"/>
    <w:rsid w:val="008D5C74"/>
    <w:rsid w:val="008E2F70"/>
    <w:rsid w:val="009041CD"/>
    <w:rsid w:val="00904706"/>
    <w:rsid w:val="0091217D"/>
    <w:rsid w:val="00950D38"/>
    <w:rsid w:val="00996A68"/>
    <w:rsid w:val="009B13B1"/>
    <w:rsid w:val="00A003C8"/>
    <w:rsid w:val="00A22D96"/>
    <w:rsid w:val="00A2523D"/>
    <w:rsid w:val="00A324CE"/>
    <w:rsid w:val="00A44446"/>
    <w:rsid w:val="00A67CE4"/>
    <w:rsid w:val="00A95A91"/>
    <w:rsid w:val="00A967B2"/>
    <w:rsid w:val="00AD50CB"/>
    <w:rsid w:val="00AF77A3"/>
    <w:rsid w:val="00B22331"/>
    <w:rsid w:val="00B47565"/>
    <w:rsid w:val="00B54722"/>
    <w:rsid w:val="00B97724"/>
    <w:rsid w:val="00BB185F"/>
    <w:rsid w:val="00BE2AD0"/>
    <w:rsid w:val="00BF66E4"/>
    <w:rsid w:val="00C76DF8"/>
    <w:rsid w:val="00C8277C"/>
    <w:rsid w:val="00CF610C"/>
    <w:rsid w:val="00CF77CA"/>
    <w:rsid w:val="00D074A9"/>
    <w:rsid w:val="00D43B53"/>
    <w:rsid w:val="00D5643C"/>
    <w:rsid w:val="00D6287E"/>
    <w:rsid w:val="00D84D02"/>
    <w:rsid w:val="00E351C1"/>
    <w:rsid w:val="00E54AFA"/>
    <w:rsid w:val="00EA3845"/>
    <w:rsid w:val="00F130DE"/>
    <w:rsid w:val="00F42246"/>
    <w:rsid w:val="00FB08A0"/>
    <w:rsid w:val="00FB1F4B"/>
    <w:rsid w:val="00FB3352"/>
    <w:rsid w:val="00FD4B67"/>
    <w:rsid w:val="00FD6272"/>
    <w:rsid w:val="00FE3C04"/>
    <w:rsid w:val="00F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F4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7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8277C"/>
    <w:pPr>
      <w:keepNext/>
      <w:outlineLvl w:val="1"/>
    </w:pPr>
    <w:rPr>
      <w:rFonts w:ascii="VNI-Times" w:hAnsi="VNI-Times" w:cs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277C"/>
    <w:rPr>
      <w:rFonts w:ascii="VNI-Times" w:eastAsia="Times New Roman" w:hAnsi="VNI-Times" w:cs="VNI-Times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C8277C"/>
    <w:pPr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8277C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8277C"/>
    <w:pPr>
      <w:ind w:left="360"/>
    </w:pPr>
    <w:rPr>
      <w:rFonts w:ascii="VNI-Times" w:hAnsi="VNI-Times" w:cs="VNI-Times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C8277C"/>
    <w:rPr>
      <w:rFonts w:ascii="VNI-Times" w:eastAsia="Times New Roman" w:hAnsi="VNI-Times" w:cs="VNI-Times"/>
    </w:rPr>
  </w:style>
  <w:style w:type="paragraph" w:styleId="ListParagraph">
    <w:name w:val="List Paragraph"/>
    <w:basedOn w:val="Normal"/>
    <w:uiPriority w:val="34"/>
    <w:qFormat/>
    <w:rsid w:val="00C8277C"/>
    <w:pPr>
      <w:ind w:left="720"/>
      <w:contextualSpacing/>
    </w:pPr>
  </w:style>
  <w:style w:type="table" w:styleId="TableGrid">
    <w:name w:val="Table Grid"/>
    <w:basedOn w:val="TableNormal"/>
    <w:uiPriority w:val="59"/>
    <w:rsid w:val="00C82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0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F4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7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8277C"/>
    <w:pPr>
      <w:keepNext/>
      <w:outlineLvl w:val="1"/>
    </w:pPr>
    <w:rPr>
      <w:rFonts w:ascii="VNI-Times" w:hAnsi="VNI-Times" w:cs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277C"/>
    <w:rPr>
      <w:rFonts w:ascii="VNI-Times" w:eastAsia="Times New Roman" w:hAnsi="VNI-Times" w:cs="VNI-Times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C8277C"/>
    <w:pPr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8277C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8277C"/>
    <w:pPr>
      <w:ind w:left="360"/>
    </w:pPr>
    <w:rPr>
      <w:rFonts w:ascii="VNI-Times" w:hAnsi="VNI-Times" w:cs="VNI-Times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C8277C"/>
    <w:rPr>
      <w:rFonts w:ascii="VNI-Times" w:eastAsia="Times New Roman" w:hAnsi="VNI-Times" w:cs="VNI-Times"/>
    </w:rPr>
  </w:style>
  <w:style w:type="paragraph" w:styleId="ListParagraph">
    <w:name w:val="List Paragraph"/>
    <w:basedOn w:val="Normal"/>
    <w:uiPriority w:val="34"/>
    <w:qFormat/>
    <w:rsid w:val="00C8277C"/>
    <w:pPr>
      <w:ind w:left="720"/>
      <w:contextualSpacing/>
    </w:pPr>
  </w:style>
  <w:style w:type="table" w:styleId="TableGrid">
    <w:name w:val="Table Grid"/>
    <w:basedOn w:val="TableNormal"/>
    <w:uiPriority w:val="59"/>
    <w:rsid w:val="00C82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F942B-CE71-4D77-84E8-B4F4B186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1126</Words>
  <Characters>6419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Thi Minh Man</dc:creator>
  <cp:lastModifiedBy>Quach Tieu Phung</cp:lastModifiedBy>
  <cp:revision>2</cp:revision>
  <dcterms:created xsi:type="dcterms:W3CDTF">2016-07-21T03:47:00Z</dcterms:created>
  <dcterms:modified xsi:type="dcterms:W3CDTF">2016-07-21T03:47:00Z</dcterms:modified>
</cp:coreProperties>
</file>